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4136E" w14:textId="62D3E71C" w:rsidR="00AA10EA" w:rsidRPr="00720A7D" w:rsidRDefault="00000000" w:rsidP="0020298E">
      <w:pPr>
        <w:pStyle w:val="UNIDAVISEOPRIMRIA"/>
        <w:jc w:val="center"/>
        <w:rPr>
          <w:lang w:val="pt-BR"/>
        </w:rPr>
      </w:pPr>
      <w:r>
        <w:rPr>
          <w:noProof/>
        </w:rPr>
        <w:pict w14:anchorId="1F14A272">
          <v:shapetype id="_x0000_t202" coordsize="21600,21600" o:spt="202" path="m,l,21600r21600,l21600,xe">
            <v:stroke joinstyle="miter"/>
            <v:path gradientshapeok="t" o:connecttype="rect"/>
          </v:shapetype>
          <v:shape id="Caixa de Texto 2" o:spid="_x0000_s2061" type="#_x0000_t202" style="position:absolute;left:0;text-align:left;margin-left:439.2pt;margin-top:-49.8pt;width:17.25pt;height:15.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k0JCwIAAPU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" stroked="f">
            <v:textbox>
              <w:txbxContent>
                <w:p w14:paraId="5F0FDF28" w14:textId="77777777" w:rsidR="0020298E" w:rsidRDefault="0020298E"/>
              </w:txbxContent>
            </v:textbox>
            <w10:wrap anchorx="margin"/>
          </v:shape>
        </w:pict>
      </w:r>
      <w:r w:rsidR="00AA10EA" w:rsidRPr="00720A7D">
        <w:rPr>
          <w:lang w:val="pt-BR"/>
        </w:rPr>
        <w:t>CENTRO UNIVERSITÁRIO PARA O DESENVOLVIMENTO DO ALTO VALE DO ITAJAÍ - UNIDAVI</w:t>
      </w:r>
    </w:p>
    <w:p w14:paraId="770A02F4" w14:textId="77777777" w:rsidR="00AA10EA" w:rsidRPr="00B33EA9" w:rsidRDefault="00AA10EA" w:rsidP="0020298E"/>
    <w:p w14:paraId="562039FC" w14:textId="4C4F65D8" w:rsidR="00AA10EA" w:rsidRPr="00F10A62" w:rsidRDefault="00F10A62" w:rsidP="0020298E">
      <w:pPr>
        <w:pStyle w:val="UNIDAVISEOPRIMRIA"/>
        <w:jc w:val="center"/>
        <w:rPr>
          <w:u w:val="single"/>
          <w:lang w:val="pt-BR"/>
        </w:rPr>
      </w:pPr>
      <w:r>
        <w:rPr>
          <w:lang w:val="pt-BR"/>
        </w:rPr>
        <w:t>PIERRE CAPISTRANO LOPES</w:t>
      </w:r>
    </w:p>
    <w:p w14:paraId="2D5D4F64" w14:textId="77777777" w:rsidR="00AA10EA" w:rsidRPr="00B33EA9" w:rsidRDefault="00AA10EA" w:rsidP="0020298E"/>
    <w:p w14:paraId="6FBB76CF" w14:textId="77777777" w:rsidR="00AA10EA" w:rsidRPr="00B33EA9" w:rsidRDefault="00AA10EA" w:rsidP="0020298E"/>
    <w:p w14:paraId="05C9C7FB" w14:textId="77777777" w:rsidR="00AA10EA" w:rsidRPr="00B33EA9" w:rsidRDefault="00AA10EA" w:rsidP="0020298E"/>
    <w:p w14:paraId="2909A780" w14:textId="77777777" w:rsidR="00AA10EA" w:rsidRPr="00B33EA9" w:rsidRDefault="00AA10EA" w:rsidP="0020298E"/>
    <w:p w14:paraId="726B9FA1" w14:textId="77777777" w:rsidR="00AA10EA" w:rsidRPr="00B33EA9" w:rsidRDefault="00AA10EA" w:rsidP="0020298E"/>
    <w:p w14:paraId="25D7E44B" w14:textId="77777777" w:rsidR="00AA10EA" w:rsidRPr="00B33EA9" w:rsidRDefault="00AA10EA" w:rsidP="0020298E"/>
    <w:p w14:paraId="665DCE03" w14:textId="77777777" w:rsidR="00AA10EA" w:rsidRPr="00B33EA9" w:rsidRDefault="00AA10EA" w:rsidP="0020298E"/>
    <w:p w14:paraId="37B52ED8" w14:textId="77777777" w:rsidR="00AA10EA" w:rsidRPr="00B33EA9" w:rsidRDefault="00AA10EA" w:rsidP="0020298E"/>
    <w:p w14:paraId="3CD2E192" w14:textId="77777777" w:rsidR="00AA10EA" w:rsidRPr="00B33EA9" w:rsidRDefault="00AA10EA" w:rsidP="0020298E"/>
    <w:p w14:paraId="0124745C" w14:textId="77777777" w:rsidR="00AA10EA" w:rsidRPr="00B33EA9" w:rsidRDefault="00AA10EA" w:rsidP="0020298E"/>
    <w:p w14:paraId="6E90AA7C" w14:textId="77777777" w:rsidR="00AA10EA" w:rsidRPr="00577FD7" w:rsidRDefault="00AA10EA" w:rsidP="0020298E">
      <w:pPr>
        <w:rPr>
          <w:b/>
        </w:rPr>
      </w:pPr>
    </w:p>
    <w:p w14:paraId="3EE958AD" w14:textId="77777777" w:rsidR="00AA10EA" w:rsidRPr="00B33EA9" w:rsidRDefault="00AA10EA" w:rsidP="0020298E"/>
    <w:p w14:paraId="18FBAD02" w14:textId="77777777" w:rsidR="00AA10EA" w:rsidRDefault="00AA10EA" w:rsidP="0020298E"/>
    <w:p w14:paraId="0A28D622" w14:textId="77777777" w:rsidR="00514B92" w:rsidRPr="00B33EA9" w:rsidRDefault="00514B92" w:rsidP="0020298E"/>
    <w:p w14:paraId="5BAB96DD" w14:textId="77777777" w:rsidR="00AA10EA" w:rsidRPr="00B33EA9" w:rsidRDefault="00AA10EA" w:rsidP="0020298E"/>
    <w:p w14:paraId="60C7852F" w14:textId="77777777" w:rsidR="00AA10EA" w:rsidRPr="00B33EA9" w:rsidRDefault="00AA10EA" w:rsidP="0020298E"/>
    <w:p w14:paraId="614D414D" w14:textId="77777777" w:rsidR="00AA10EA" w:rsidRDefault="00AA10EA" w:rsidP="0020298E"/>
    <w:p w14:paraId="6BCF1005" w14:textId="77777777" w:rsidR="00514B92" w:rsidRPr="00B33EA9" w:rsidRDefault="00514B92" w:rsidP="0020298E"/>
    <w:p w14:paraId="01A682FC" w14:textId="77777777" w:rsidR="00AA10EA" w:rsidRPr="00B33EA9" w:rsidRDefault="00AA10EA" w:rsidP="0020298E"/>
    <w:p w14:paraId="6BFBB810" w14:textId="77777777" w:rsidR="00AA10EA" w:rsidRPr="00B33EA9" w:rsidRDefault="00AA10EA" w:rsidP="0020298E"/>
    <w:p w14:paraId="32D138B2" w14:textId="77777777" w:rsidR="00AA10EA" w:rsidRPr="00720A7D" w:rsidRDefault="00AA10EA" w:rsidP="0020298E">
      <w:pPr>
        <w:pStyle w:val="UNIDAVISEOPRIMRIA"/>
        <w:jc w:val="center"/>
        <w:rPr>
          <w:lang w:val="pt-BR"/>
        </w:rPr>
      </w:pPr>
      <w:r w:rsidRPr="00720A7D">
        <w:rPr>
          <w:lang w:val="pt-BR"/>
        </w:rPr>
        <w:t>título do trabalho</w:t>
      </w:r>
    </w:p>
    <w:p w14:paraId="1F78E5D9" w14:textId="77777777" w:rsidR="00AA10EA" w:rsidRPr="00B33EA9" w:rsidRDefault="00AA10EA" w:rsidP="0020298E"/>
    <w:p w14:paraId="7C167FDC" w14:textId="77777777" w:rsidR="00AA10EA" w:rsidRPr="00B33EA9" w:rsidRDefault="00AA10EA" w:rsidP="0020298E"/>
    <w:p w14:paraId="06340673" w14:textId="77777777" w:rsidR="00AA10EA" w:rsidRPr="00B33EA9" w:rsidRDefault="00AA10EA" w:rsidP="0020298E"/>
    <w:p w14:paraId="14E81012" w14:textId="77777777" w:rsidR="00AA10EA" w:rsidRPr="00B33EA9" w:rsidRDefault="00AA10EA" w:rsidP="0020298E"/>
    <w:p w14:paraId="25BD2F0C" w14:textId="77777777" w:rsidR="00AA10EA" w:rsidRPr="00B33EA9" w:rsidRDefault="00AA10EA" w:rsidP="0020298E"/>
    <w:p w14:paraId="65C2B526" w14:textId="77777777" w:rsidR="00AA10EA" w:rsidRPr="00B33EA9" w:rsidRDefault="00AA10EA" w:rsidP="0020298E"/>
    <w:p w14:paraId="79AC722E" w14:textId="77777777" w:rsidR="00AA10EA" w:rsidRPr="00B33EA9" w:rsidRDefault="00AA10EA" w:rsidP="0020298E"/>
    <w:p w14:paraId="67A546D2" w14:textId="77777777" w:rsidR="00AA10EA" w:rsidRPr="00B33EA9" w:rsidRDefault="00AA10EA" w:rsidP="0020298E"/>
    <w:p w14:paraId="4A9AC6B9" w14:textId="77777777" w:rsidR="00AA10EA" w:rsidRPr="00B33EA9" w:rsidRDefault="00AA10EA" w:rsidP="0020298E"/>
    <w:p w14:paraId="2EC67848" w14:textId="77777777" w:rsidR="00AA10EA" w:rsidRPr="00B33EA9" w:rsidRDefault="00AA10EA" w:rsidP="0020298E"/>
    <w:p w14:paraId="0F012A2A" w14:textId="77777777" w:rsidR="00AA10EA" w:rsidRPr="00B33EA9" w:rsidRDefault="00AA10EA" w:rsidP="0020298E"/>
    <w:p w14:paraId="3ABB5617" w14:textId="77777777" w:rsidR="00AA10EA" w:rsidRPr="00B33EA9" w:rsidRDefault="00AA10EA" w:rsidP="0020298E"/>
    <w:p w14:paraId="3FE2791C" w14:textId="77777777" w:rsidR="00AA10EA" w:rsidRPr="00B33EA9" w:rsidRDefault="00AA10EA" w:rsidP="0020298E"/>
    <w:p w14:paraId="6E4D0F52" w14:textId="77777777" w:rsidR="00AA10EA" w:rsidRPr="00B33EA9" w:rsidRDefault="00AA10EA" w:rsidP="0020298E"/>
    <w:p w14:paraId="1D51A910" w14:textId="77777777" w:rsidR="00AA10EA" w:rsidRPr="00B33EA9" w:rsidRDefault="00AA10EA" w:rsidP="0020298E"/>
    <w:p w14:paraId="60CF906B" w14:textId="77777777" w:rsidR="00AA10EA" w:rsidRPr="00B33EA9" w:rsidRDefault="00AA10EA" w:rsidP="0020298E"/>
    <w:p w14:paraId="15E44F43" w14:textId="77777777" w:rsidR="00AA10EA" w:rsidRPr="00B33EA9" w:rsidRDefault="00AA10EA" w:rsidP="0020298E"/>
    <w:p w14:paraId="72C17083" w14:textId="77777777" w:rsidR="00AA10EA" w:rsidRDefault="00AA10EA" w:rsidP="0020298E"/>
    <w:p w14:paraId="0206541E" w14:textId="77777777" w:rsidR="00514B92" w:rsidRDefault="00514B92" w:rsidP="0020298E"/>
    <w:p w14:paraId="47D5C68F" w14:textId="77777777" w:rsidR="00514B92" w:rsidRPr="00B33EA9" w:rsidRDefault="00514B92" w:rsidP="0020298E"/>
    <w:p w14:paraId="6F2F369D" w14:textId="77777777" w:rsidR="00AA10EA" w:rsidRPr="00B33EA9" w:rsidRDefault="00AA10EA" w:rsidP="0020298E"/>
    <w:p w14:paraId="014F0DA4" w14:textId="77777777" w:rsidR="00AA10EA" w:rsidRPr="00B33EA9" w:rsidRDefault="00AA10EA" w:rsidP="0020298E"/>
    <w:p w14:paraId="50CAEF92" w14:textId="77777777" w:rsidR="00AA10EA" w:rsidRPr="00720A7D" w:rsidRDefault="00AA10EA" w:rsidP="0020298E">
      <w:pPr>
        <w:pStyle w:val="UNIDAVISEOPRIMRIA"/>
        <w:jc w:val="center"/>
        <w:rPr>
          <w:lang w:val="pt-BR"/>
        </w:rPr>
      </w:pPr>
    </w:p>
    <w:p w14:paraId="14558737" w14:textId="77777777" w:rsidR="00AA10EA" w:rsidRPr="00720A7D" w:rsidRDefault="00AA10EA" w:rsidP="0020298E">
      <w:pPr>
        <w:pStyle w:val="UNIDAVISEOPRIMRIA"/>
        <w:jc w:val="center"/>
        <w:rPr>
          <w:lang w:val="pt-BR"/>
        </w:rPr>
      </w:pPr>
      <w:r w:rsidRPr="00720A7D">
        <w:rPr>
          <w:lang w:val="pt-BR"/>
        </w:rPr>
        <w:t>RIO DO SUL</w:t>
      </w:r>
    </w:p>
    <w:p w14:paraId="3030F963" w14:textId="4D14065D"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61DC0B7A" w14:textId="51D21157" w:rsidR="00AA10EA" w:rsidRPr="00720A7D" w:rsidRDefault="00000000" w:rsidP="0020298E">
      <w:pPr>
        <w:pStyle w:val="UNIDAVISEOPRIMRIA"/>
        <w:jc w:val="center"/>
        <w:rPr>
          <w:lang w:val="pt-BR"/>
        </w:rPr>
      </w:pPr>
      <w:r>
        <w:rPr>
          <w:noProof/>
        </w:rPr>
        <w:lastRenderedPageBreak/>
        <w:pict w14:anchorId="5B064C33">
          <v:shape id="_x0000_s2060" type="#_x0000_t202" style="position:absolute;left:0;text-align:left;margin-left:-67.9pt;margin-top:-52.25pt;width:17.25pt;height:15.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nsDQ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" stroked="f">
            <v:textbox>
              <w:txbxContent>
                <w:p w14:paraId="7C16665F" w14:textId="77777777" w:rsidR="0020298E" w:rsidRDefault="0020298E" w:rsidP="00B8782F"/>
              </w:txbxContent>
            </v:textbox>
            <w10:wrap anchorx="margin"/>
          </v:shape>
        </w:pict>
      </w:r>
      <w:r w:rsidR="00AA10EA" w:rsidRPr="00720A7D">
        <w:rPr>
          <w:lang w:val="pt-BR"/>
        </w:rPr>
        <w:t>CENTRO UNIVERSITÁRIO PARA O DESENVOLVIMENTO DO ALTO VALE DO ITAJAÍ - UNIDAVI</w:t>
      </w:r>
    </w:p>
    <w:p w14:paraId="51B13038" w14:textId="77777777" w:rsidR="00AA10EA" w:rsidRPr="00720A7D" w:rsidRDefault="00AA10EA" w:rsidP="0020298E">
      <w:pPr>
        <w:pStyle w:val="UNIDAVISEOPRIMRIA"/>
        <w:jc w:val="center"/>
        <w:rPr>
          <w:lang w:val="pt-BR"/>
        </w:rPr>
      </w:pPr>
    </w:p>
    <w:p w14:paraId="1593B993" w14:textId="4190B790" w:rsidR="00AA10EA" w:rsidRPr="00F10A62" w:rsidRDefault="00F10A62" w:rsidP="0020298E">
      <w:pPr>
        <w:pStyle w:val="UNIDAVISEOPRIMRIA"/>
        <w:jc w:val="center"/>
        <w:rPr>
          <w:u w:val="single"/>
          <w:lang w:val="pt-BR"/>
        </w:rPr>
      </w:pPr>
      <w:r>
        <w:rPr>
          <w:lang w:val="pt-BR"/>
        </w:rPr>
        <w:t>PIERRE CAPISTRANO LOPES</w:t>
      </w:r>
    </w:p>
    <w:p w14:paraId="5F42FF16" w14:textId="77777777" w:rsidR="00AA10EA" w:rsidRPr="00720A7D" w:rsidRDefault="00AA10EA" w:rsidP="0020298E">
      <w:pPr>
        <w:pStyle w:val="UNIDAVISEOPRIMRIA"/>
        <w:jc w:val="center"/>
        <w:rPr>
          <w:lang w:val="pt-BR"/>
        </w:rPr>
      </w:pPr>
    </w:p>
    <w:p w14:paraId="2840E229" w14:textId="77777777" w:rsidR="00AA10EA" w:rsidRPr="00B33EA9" w:rsidRDefault="00AA10EA" w:rsidP="0020298E"/>
    <w:p w14:paraId="5C30F956" w14:textId="77777777" w:rsidR="00AA10EA" w:rsidRPr="00B33EA9" w:rsidRDefault="00AA10EA" w:rsidP="0020298E"/>
    <w:p w14:paraId="5DDA4C28" w14:textId="77777777" w:rsidR="00AA10EA" w:rsidRPr="00B33EA9" w:rsidRDefault="00AA10EA" w:rsidP="0020298E"/>
    <w:p w14:paraId="1AA8744C" w14:textId="77777777" w:rsidR="00AA10EA" w:rsidRPr="00B33EA9" w:rsidRDefault="00AA10EA" w:rsidP="0020298E"/>
    <w:p w14:paraId="4B825250" w14:textId="77777777" w:rsidR="00AA10EA" w:rsidRPr="00B33EA9" w:rsidRDefault="00AA10EA" w:rsidP="0020298E"/>
    <w:p w14:paraId="619CA492" w14:textId="77777777" w:rsidR="00AA10EA" w:rsidRPr="00B33EA9" w:rsidRDefault="00AA10EA" w:rsidP="0020298E"/>
    <w:p w14:paraId="51626941" w14:textId="77777777" w:rsidR="00AA10EA" w:rsidRPr="00B33EA9" w:rsidRDefault="00AA10EA" w:rsidP="0020298E"/>
    <w:p w14:paraId="476CB1E3" w14:textId="77777777" w:rsidR="00AA10EA" w:rsidRPr="00B33EA9" w:rsidRDefault="00AA10EA" w:rsidP="0020298E"/>
    <w:p w14:paraId="2FF1320C" w14:textId="77777777" w:rsidR="00AA10EA" w:rsidRDefault="00AA10EA" w:rsidP="0020298E"/>
    <w:p w14:paraId="5319D55E" w14:textId="77777777" w:rsidR="00AA10EA" w:rsidRDefault="00AA10EA" w:rsidP="0020298E"/>
    <w:p w14:paraId="211B5D47" w14:textId="77777777" w:rsidR="00AA10EA" w:rsidRDefault="00AA10EA" w:rsidP="0020298E"/>
    <w:p w14:paraId="31D63660" w14:textId="77777777" w:rsidR="00AA10EA" w:rsidRDefault="00AA10EA" w:rsidP="0020298E"/>
    <w:p w14:paraId="01F0C297" w14:textId="77777777" w:rsidR="00AA10EA" w:rsidRDefault="00AA10EA" w:rsidP="0020298E"/>
    <w:p w14:paraId="0C65D9CC" w14:textId="77777777" w:rsidR="00514B92" w:rsidRDefault="00514B92" w:rsidP="0020298E"/>
    <w:p w14:paraId="3A6130C4" w14:textId="77777777" w:rsidR="00514B92" w:rsidRDefault="00514B92" w:rsidP="0020298E"/>
    <w:p w14:paraId="3D98AEE1" w14:textId="77777777" w:rsidR="00AA10EA" w:rsidRDefault="00AA10EA" w:rsidP="0020298E"/>
    <w:p w14:paraId="2579B692" w14:textId="77777777" w:rsidR="00AA10EA" w:rsidRDefault="00AA10EA" w:rsidP="0020298E"/>
    <w:p w14:paraId="495DC7CB" w14:textId="77777777" w:rsidR="00AA10EA" w:rsidRDefault="00AA10EA" w:rsidP="0020298E"/>
    <w:p w14:paraId="2DC69EE6" w14:textId="77777777" w:rsidR="00AA10EA" w:rsidRPr="00720A7D" w:rsidRDefault="00AA10EA" w:rsidP="0020298E">
      <w:pPr>
        <w:pStyle w:val="UNIDAVISEOPRIMRIA"/>
        <w:jc w:val="center"/>
        <w:rPr>
          <w:lang w:val="pt-BR"/>
        </w:rPr>
      </w:pPr>
      <w:r w:rsidRPr="00720A7D">
        <w:rPr>
          <w:lang w:val="pt-BR"/>
        </w:rPr>
        <w:t>TÍTULO DO TRABALHO</w:t>
      </w:r>
    </w:p>
    <w:p w14:paraId="37CAA377" w14:textId="77777777" w:rsidR="00AA10EA" w:rsidRPr="00B33EA9" w:rsidRDefault="00AA10EA" w:rsidP="0020298E"/>
    <w:p w14:paraId="73EDD1C3" w14:textId="77777777" w:rsidR="00AA10EA" w:rsidRPr="00B33EA9" w:rsidRDefault="00AA10EA" w:rsidP="0020298E"/>
    <w:p w14:paraId="05951543" w14:textId="77777777" w:rsidR="009F5A88" w:rsidRPr="000E181E" w:rsidRDefault="009F5A88" w:rsidP="009F5A88">
      <w:pPr>
        <w:pStyle w:val="Capa"/>
      </w:pPr>
      <w:r w:rsidRPr="000E181E">
        <w:t>Trabalho de Conclusão de Curso a ser apresentado ao curso de Sistemas da Informação, da Área das Ciências Naturais, da Computação e das Engenharias</w:t>
      </w:r>
      <w:r>
        <w:t>,</w:t>
      </w:r>
      <w:r w:rsidRPr="000E181E">
        <w:t xml:space="preserve"> do Centro Universitário para o Desenvolvimento do Alto Vale do Itajaí, como condição parcial para a obtenção do grau de Bacharel em Sistemas de Informação.</w:t>
      </w:r>
    </w:p>
    <w:p w14:paraId="435D62B6" w14:textId="77777777" w:rsidR="009F5A88" w:rsidRDefault="009F5A88" w:rsidP="0020298E">
      <w:pPr>
        <w:pStyle w:val="Capa"/>
      </w:pPr>
    </w:p>
    <w:p w14:paraId="70A0C2DF" w14:textId="77777777" w:rsidR="00AA10EA" w:rsidRPr="00B33EA9" w:rsidRDefault="00AA10EA" w:rsidP="0020298E">
      <w:pPr>
        <w:pStyle w:val="Capa"/>
      </w:pPr>
      <w:r w:rsidRPr="00B33EA9">
        <w:t>Prof. Orientador: Xxxxxxxxxxx Xxxxxxxxxxxxx</w:t>
      </w:r>
    </w:p>
    <w:p w14:paraId="6260CE49" w14:textId="77777777" w:rsidR="00AA10EA" w:rsidRPr="00B33EA9" w:rsidRDefault="00AA10EA" w:rsidP="0020298E"/>
    <w:p w14:paraId="36D6A84D" w14:textId="77777777" w:rsidR="00AA10EA" w:rsidRPr="00B33EA9" w:rsidRDefault="00AA10EA" w:rsidP="0020298E"/>
    <w:p w14:paraId="64036D62" w14:textId="77777777" w:rsidR="00AA10EA" w:rsidRPr="00B33EA9" w:rsidRDefault="00AA10EA" w:rsidP="0020298E"/>
    <w:p w14:paraId="72883984" w14:textId="77777777" w:rsidR="00AA10EA" w:rsidRPr="00B33EA9" w:rsidRDefault="00AA10EA" w:rsidP="0020298E"/>
    <w:p w14:paraId="6F1372E3" w14:textId="77777777" w:rsidR="00AA10EA" w:rsidRDefault="00AA10EA" w:rsidP="0020298E"/>
    <w:p w14:paraId="582B6B12" w14:textId="77777777" w:rsidR="00514B92" w:rsidRDefault="00514B92" w:rsidP="0020298E"/>
    <w:p w14:paraId="14B76E14" w14:textId="77777777" w:rsidR="00514B92" w:rsidRDefault="00514B92" w:rsidP="0020298E"/>
    <w:p w14:paraId="5C06B541" w14:textId="77777777" w:rsidR="00514B92" w:rsidRDefault="00514B92" w:rsidP="0020298E"/>
    <w:p w14:paraId="08645D1A" w14:textId="77777777" w:rsidR="00514B92" w:rsidRDefault="00514B92" w:rsidP="0020298E"/>
    <w:p w14:paraId="0D5463CC" w14:textId="77777777" w:rsidR="00AA10EA" w:rsidRDefault="00AA10EA" w:rsidP="0020298E"/>
    <w:p w14:paraId="7985492B" w14:textId="77777777" w:rsidR="00AA10EA" w:rsidRDefault="00AA10EA" w:rsidP="0020298E"/>
    <w:p w14:paraId="09550271" w14:textId="77777777" w:rsidR="00AA10EA" w:rsidRDefault="00AA10EA" w:rsidP="0020298E"/>
    <w:p w14:paraId="1D4B5A6E" w14:textId="77777777" w:rsidR="00AA10EA" w:rsidRPr="00720A7D" w:rsidRDefault="00AA10EA" w:rsidP="0020298E">
      <w:pPr>
        <w:pStyle w:val="UNIDAVISEOPRIMRIA"/>
        <w:jc w:val="center"/>
        <w:rPr>
          <w:lang w:val="pt-BR"/>
        </w:rPr>
      </w:pPr>
      <w:r w:rsidRPr="00720A7D">
        <w:rPr>
          <w:lang w:val="pt-BR"/>
        </w:rPr>
        <w:t>RIO DO SUL</w:t>
      </w:r>
    </w:p>
    <w:p w14:paraId="6ED8FC55" w14:textId="355B011C" w:rsidR="00AA10EA" w:rsidRPr="00720A7D" w:rsidRDefault="00AA10EA" w:rsidP="0020298E">
      <w:pPr>
        <w:pStyle w:val="UNIDAVISEOPRIMRIA"/>
        <w:jc w:val="center"/>
        <w:rPr>
          <w:lang w:val="pt-BR"/>
        </w:rPr>
      </w:pPr>
      <w:r w:rsidRPr="00720A7D">
        <w:rPr>
          <w:lang w:val="pt-BR"/>
        </w:rPr>
        <w:t>20</w:t>
      </w:r>
      <w:r>
        <w:rPr>
          <w:lang w:val="pt-BR"/>
        </w:rPr>
        <w:t>2</w:t>
      </w:r>
      <w:r w:rsidR="004C6DE6">
        <w:rPr>
          <w:lang w:val="pt-BR"/>
        </w:rPr>
        <w:t>3</w:t>
      </w:r>
    </w:p>
    <w:p w14:paraId="155548EF" w14:textId="4458A18F" w:rsidR="00AA10EA" w:rsidRPr="00720A7D" w:rsidRDefault="00000000" w:rsidP="0020298E">
      <w:pPr>
        <w:pStyle w:val="UNIDAVISEOPRIMRIA"/>
        <w:jc w:val="center"/>
        <w:rPr>
          <w:lang w:val="pt-BR"/>
        </w:rPr>
      </w:pPr>
      <w:r>
        <w:rPr>
          <w:noProof/>
        </w:rPr>
        <w:lastRenderedPageBreak/>
        <w:pict w14:anchorId="34C5062F">
          <v:shape id="_x0000_s2059" type="#_x0000_t202" style="position:absolute;left:0;text-align:left;margin-left:-67.9pt;margin-top:-48.35pt;width:17.25pt;height:15.7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bst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" stroked="f">
            <v:textbox>
              <w:txbxContent>
                <w:p w14:paraId="11A50B8A" w14:textId="77777777" w:rsidR="0020298E" w:rsidRDefault="0020298E" w:rsidP="00B8782F"/>
              </w:txbxContent>
            </v:textbox>
            <w10:wrap anchorx="margin"/>
          </v:shape>
        </w:pict>
      </w:r>
      <w:r w:rsidR="00AA10EA" w:rsidRPr="00720A7D">
        <w:rPr>
          <w:lang w:val="pt-BR"/>
        </w:rPr>
        <w:t>CENTRO UNIVERSITÁRIO PARA O DESENVOLVIMENTO DO ALTO VALE DO ITAJAÍ - UNIDAVI</w:t>
      </w:r>
    </w:p>
    <w:p w14:paraId="03DBBCA3" w14:textId="77777777" w:rsidR="00AA10EA" w:rsidRPr="00720A7D" w:rsidRDefault="00AA10EA" w:rsidP="0020298E">
      <w:pPr>
        <w:pStyle w:val="UNIDAVISEOPRIMRIA"/>
        <w:jc w:val="center"/>
        <w:rPr>
          <w:lang w:val="pt-BR"/>
        </w:rPr>
      </w:pPr>
    </w:p>
    <w:p w14:paraId="1FE07B74" w14:textId="0A50D426" w:rsidR="00AA10EA" w:rsidRPr="00F10A62" w:rsidRDefault="00F10A62" w:rsidP="0020298E">
      <w:pPr>
        <w:pStyle w:val="UNIDAVISEOPRIMRIA"/>
        <w:jc w:val="center"/>
        <w:rPr>
          <w:u w:val="single"/>
          <w:lang w:val="pt-BR"/>
        </w:rPr>
      </w:pPr>
      <w:r>
        <w:rPr>
          <w:lang w:val="pt-BR"/>
        </w:rPr>
        <w:t>PIERRE CAPISTRANO LOPES</w:t>
      </w:r>
    </w:p>
    <w:p w14:paraId="01ECDA80" w14:textId="77777777" w:rsidR="00AA10EA" w:rsidRPr="00B33EA9" w:rsidRDefault="00AA10EA" w:rsidP="0020298E"/>
    <w:p w14:paraId="76870D4E" w14:textId="77777777" w:rsidR="00AA10EA" w:rsidRPr="00B33EA9" w:rsidRDefault="00AA10EA" w:rsidP="0020298E"/>
    <w:p w14:paraId="36165B01" w14:textId="77777777" w:rsidR="00AA10EA" w:rsidRPr="00B33EA9" w:rsidRDefault="00AA10EA" w:rsidP="0020298E"/>
    <w:p w14:paraId="12AE14E6" w14:textId="77777777" w:rsidR="00AA10EA" w:rsidRPr="00B33EA9" w:rsidRDefault="00AA10EA" w:rsidP="0020298E"/>
    <w:p w14:paraId="3B6485BC" w14:textId="77777777" w:rsidR="00AA10EA" w:rsidRPr="00B33EA9" w:rsidRDefault="00AA10EA" w:rsidP="0020298E"/>
    <w:p w14:paraId="1A6B5065" w14:textId="77777777" w:rsidR="00AA10EA" w:rsidRPr="00720A7D" w:rsidRDefault="00AA10EA" w:rsidP="0020298E">
      <w:pPr>
        <w:pStyle w:val="UNIDAVISEOPRIMRIA"/>
        <w:jc w:val="center"/>
        <w:rPr>
          <w:lang w:val="pt-BR"/>
        </w:rPr>
      </w:pPr>
    </w:p>
    <w:p w14:paraId="21F7F707" w14:textId="77777777" w:rsidR="00AA10EA" w:rsidRPr="00720A7D" w:rsidRDefault="00AA10EA" w:rsidP="0020298E">
      <w:pPr>
        <w:pStyle w:val="UNIDAVISEOPRIMRIA"/>
        <w:jc w:val="center"/>
        <w:rPr>
          <w:lang w:val="pt-BR"/>
        </w:rPr>
      </w:pPr>
    </w:p>
    <w:p w14:paraId="40CC9432" w14:textId="77777777" w:rsidR="00AA10EA" w:rsidRPr="00720A7D" w:rsidRDefault="00AA10EA" w:rsidP="0020298E">
      <w:pPr>
        <w:pStyle w:val="UNIDAVISEOPRIMRIA"/>
        <w:jc w:val="center"/>
        <w:rPr>
          <w:lang w:val="pt-BR"/>
        </w:rPr>
      </w:pPr>
    </w:p>
    <w:p w14:paraId="035E150A" w14:textId="77777777" w:rsidR="00AA10EA" w:rsidRPr="00720A7D" w:rsidRDefault="00AA10EA" w:rsidP="0020298E">
      <w:pPr>
        <w:pStyle w:val="UNIDAVISEOPRIMRIA"/>
        <w:jc w:val="center"/>
        <w:rPr>
          <w:lang w:val="pt-BR"/>
        </w:rPr>
      </w:pPr>
    </w:p>
    <w:p w14:paraId="4B59D010" w14:textId="77777777" w:rsidR="00AA10EA" w:rsidRPr="00720A7D" w:rsidRDefault="00AA10EA" w:rsidP="0020298E">
      <w:pPr>
        <w:pStyle w:val="UNIDAVISEOPRIMRIA"/>
        <w:jc w:val="center"/>
        <w:rPr>
          <w:lang w:val="pt-BR"/>
        </w:rPr>
      </w:pPr>
    </w:p>
    <w:p w14:paraId="4F8FCED4" w14:textId="77777777" w:rsidR="00AA10EA" w:rsidRPr="00720A7D" w:rsidRDefault="00AA10EA" w:rsidP="0020298E">
      <w:pPr>
        <w:pStyle w:val="UNIDAVISEOPRIMRIA"/>
        <w:jc w:val="center"/>
        <w:rPr>
          <w:lang w:val="pt-BR"/>
        </w:rPr>
      </w:pPr>
    </w:p>
    <w:p w14:paraId="5AFE6CC3" w14:textId="77777777" w:rsidR="00AA10EA" w:rsidRPr="00720A7D" w:rsidRDefault="00AA10EA" w:rsidP="0020298E">
      <w:pPr>
        <w:pStyle w:val="UNIDAVISEOPRIMRIA"/>
        <w:jc w:val="center"/>
        <w:rPr>
          <w:lang w:val="pt-BR"/>
        </w:rPr>
      </w:pPr>
    </w:p>
    <w:p w14:paraId="6D9F5532" w14:textId="77777777" w:rsidR="00AA10EA" w:rsidRPr="00720A7D" w:rsidRDefault="00AA10EA" w:rsidP="0020298E">
      <w:pPr>
        <w:pStyle w:val="UNIDAVISEOPRIMRIA"/>
        <w:jc w:val="center"/>
        <w:rPr>
          <w:lang w:val="pt-BR"/>
        </w:rPr>
      </w:pPr>
    </w:p>
    <w:p w14:paraId="14944FA2" w14:textId="77777777" w:rsidR="00AA10EA" w:rsidRPr="00720A7D" w:rsidRDefault="00AA10EA" w:rsidP="0020298E">
      <w:pPr>
        <w:pStyle w:val="UNIDAVISEOPRIMRIA"/>
        <w:jc w:val="center"/>
        <w:rPr>
          <w:lang w:val="pt-BR"/>
        </w:rPr>
      </w:pPr>
    </w:p>
    <w:p w14:paraId="18BFC60E" w14:textId="77777777" w:rsidR="00AA10EA" w:rsidRPr="00720A7D" w:rsidRDefault="00AA10EA" w:rsidP="0020298E">
      <w:pPr>
        <w:pStyle w:val="UNIDAVISEOPRIMRIA"/>
        <w:jc w:val="center"/>
        <w:rPr>
          <w:lang w:val="pt-BR"/>
        </w:rPr>
      </w:pPr>
    </w:p>
    <w:p w14:paraId="101DD683" w14:textId="77777777" w:rsidR="00AA10EA" w:rsidRPr="00720A7D" w:rsidRDefault="00AA10EA" w:rsidP="0020298E">
      <w:pPr>
        <w:pStyle w:val="UNIDAVISEOPRIMRIA"/>
        <w:jc w:val="center"/>
        <w:rPr>
          <w:lang w:val="pt-BR"/>
        </w:rPr>
      </w:pPr>
      <w:r w:rsidRPr="00720A7D">
        <w:rPr>
          <w:lang w:val="pt-BR"/>
        </w:rPr>
        <w:t>TÍTULO DO TRABALHO</w:t>
      </w:r>
    </w:p>
    <w:p w14:paraId="63BB27BE" w14:textId="77777777" w:rsidR="00AA10EA" w:rsidRPr="00B33EA9" w:rsidRDefault="00AA10EA" w:rsidP="0020298E"/>
    <w:p w14:paraId="1DF0A128" w14:textId="77777777" w:rsidR="00AA10EA" w:rsidRPr="00B33EA9" w:rsidRDefault="00AA10EA" w:rsidP="0020298E">
      <w:pPr>
        <w:pStyle w:val="Capa"/>
      </w:pPr>
      <w:r w:rsidRPr="00B33EA9">
        <w:t>Trabalho de Conclusão de Curso a ser apresentado ao curso de</w:t>
      </w:r>
      <w:r w:rsidR="009F5A88">
        <w:t xml:space="preserve"> </w:t>
      </w:r>
      <w:r w:rsidR="009F5A88" w:rsidRPr="000E181E">
        <w:t>Sistemas da Informação, da Área das Ciências Naturais, da Computação e das Engenharias</w:t>
      </w:r>
      <w:r w:rsidRPr="00B33EA9">
        <w:t xml:space="preserve">, do Centro Universitário para o Desenvolvimento do Alto Vale do Itajaí- UNIDAVI, a ser apreciado pela Banca Examinadora, formada por: </w:t>
      </w:r>
    </w:p>
    <w:p w14:paraId="33633C0C" w14:textId="77777777" w:rsidR="00AA10EA" w:rsidRDefault="00AA10EA" w:rsidP="0020298E"/>
    <w:p w14:paraId="01035AE6" w14:textId="77777777" w:rsidR="00AA10EA" w:rsidRPr="00B33EA9" w:rsidRDefault="00AA10EA" w:rsidP="0020298E"/>
    <w:p w14:paraId="78C2E86B" w14:textId="77777777" w:rsidR="00AA10EA" w:rsidRPr="00B33EA9" w:rsidRDefault="00AA10EA" w:rsidP="0020298E"/>
    <w:p w14:paraId="685B39EB" w14:textId="77777777" w:rsidR="00AA10EA" w:rsidRPr="00B33EA9" w:rsidRDefault="00AA10EA" w:rsidP="0020298E"/>
    <w:p w14:paraId="0EC9EB14" w14:textId="77777777" w:rsidR="00AA10EA" w:rsidRPr="00B33EA9" w:rsidRDefault="00AA10EA" w:rsidP="0020298E"/>
    <w:p w14:paraId="734C17A8" w14:textId="77777777" w:rsidR="00AA10EA" w:rsidRPr="00B33EA9" w:rsidRDefault="00AA10EA" w:rsidP="0020298E"/>
    <w:p w14:paraId="49348D7A" w14:textId="77777777" w:rsidR="00AA10EA" w:rsidRPr="00B33EA9" w:rsidRDefault="00AA10EA" w:rsidP="0020298E">
      <w:pPr>
        <w:pStyle w:val="Capa1"/>
      </w:pPr>
      <w:r w:rsidRPr="00B33EA9">
        <w:t>____________________________________________</w:t>
      </w:r>
    </w:p>
    <w:p w14:paraId="00246E7F" w14:textId="77777777" w:rsidR="00AA10EA" w:rsidRPr="00B33EA9" w:rsidRDefault="00AA10EA" w:rsidP="0020298E">
      <w:pPr>
        <w:pStyle w:val="Capa1"/>
      </w:pPr>
      <w:r w:rsidRPr="00B33EA9">
        <w:t>Professor Orientador: Xxxxxxx Xxxxxxxx</w:t>
      </w:r>
    </w:p>
    <w:p w14:paraId="10AFA434" w14:textId="77777777" w:rsidR="00AA10EA" w:rsidRPr="00B33EA9" w:rsidRDefault="00AA10EA" w:rsidP="0020298E">
      <w:pPr>
        <w:pStyle w:val="Capa1"/>
      </w:pPr>
    </w:p>
    <w:p w14:paraId="3D3B1CDC" w14:textId="77777777" w:rsidR="00AA10EA" w:rsidRPr="00B33EA9" w:rsidRDefault="00AA10EA" w:rsidP="0020298E">
      <w:pPr>
        <w:pStyle w:val="Capa1"/>
      </w:pPr>
    </w:p>
    <w:p w14:paraId="1FCEEE16" w14:textId="77777777" w:rsidR="00AA10EA" w:rsidRPr="00B33EA9" w:rsidRDefault="00AA10EA" w:rsidP="0020298E">
      <w:pPr>
        <w:pStyle w:val="Capa1"/>
      </w:pPr>
      <w:r w:rsidRPr="00B33EA9">
        <w:t>Banca Examinadora:</w:t>
      </w:r>
    </w:p>
    <w:p w14:paraId="60907697" w14:textId="77777777" w:rsidR="00AA10EA" w:rsidRPr="00B33EA9" w:rsidRDefault="00AA10EA" w:rsidP="0020298E">
      <w:pPr>
        <w:pStyle w:val="Capa1"/>
      </w:pPr>
    </w:p>
    <w:p w14:paraId="21226C54" w14:textId="77777777" w:rsidR="00AA10EA" w:rsidRPr="00B33EA9" w:rsidRDefault="00AA10EA" w:rsidP="0020298E">
      <w:pPr>
        <w:pStyle w:val="Capa1"/>
      </w:pPr>
    </w:p>
    <w:p w14:paraId="40A29474" w14:textId="77777777" w:rsidR="00AA10EA" w:rsidRPr="00B33EA9" w:rsidRDefault="00AA10EA" w:rsidP="0020298E">
      <w:pPr>
        <w:pStyle w:val="Capa1"/>
      </w:pPr>
      <w:r w:rsidRPr="00B33EA9">
        <w:t>____________________________________________</w:t>
      </w:r>
    </w:p>
    <w:p w14:paraId="3825F9FC" w14:textId="77777777" w:rsidR="00AA10EA" w:rsidRPr="00B33EA9" w:rsidRDefault="00AA10EA" w:rsidP="0020298E">
      <w:pPr>
        <w:pStyle w:val="Capa1"/>
      </w:pPr>
      <w:r w:rsidRPr="00B33EA9">
        <w:t>Prof.</w:t>
      </w:r>
    </w:p>
    <w:p w14:paraId="23F41C34" w14:textId="77777777" w:rsidR="00AA10EA" w:rsidRPr="00B33EA9" w:rsidRDefault="00AA10EA" w:rsidP="0020298E">
      <w:pPr>
        <w:pStyle w:val="Capa1"/>
      </w:pPr>
    </w:p>
    <w:p w14:paraId="66EAC0B1" w14:textId="77777777" w:rsidR="00AA10EA" w:rsidRPr="00B33EA9" w:rsidRDefault="00AA10EA" w:rsidP="0020298E">
      <w:pPr>
        <w:pStyle w:val="Capa1"/>
      </w:pPr>
    </w:p>
    <w:p w14:paraId="56EF4348" w14:textId="77777777" w:rsidR="00AA10EA" w:rsidRPr="00B33EA9" w:rsidRDefault="00AA10EA" w:rsidP="0020298E">
      <w:pPr>
        <w:pStyle w:val="Capa1"/>
      </w:pPr>
      <w:r w:rsidRPr="00B33EA9">
        <w:t>____________________________________________</w:t>
      </w:r>
    </w:p>
    <w:p w14:paraId="33F4FA19" w14:textId="77777777" w:rsidR="00AA10EA" w:rsidRPr="00B33EA9" w:rsidRDefault="00AA10EA" w:rsidP="0020298E">
      <w:pPr>
        <w:pStyle w:val="Capa1"/>
      </w:pPr>
      <w:r w:rsidRPr="00B33EA9">
        <w:t>Prof.</w:t>
      </w:r>
    </w:p>
    <w:p w14:paraId="582B5BDC" w14:textId="77777777" w:rsidR="00AA10EA" w:rsidRPr="00B33EA9" w:rsidRDefault="00AA10EA" w:rsidP="0020298E">
      <w:pPr>
        <w:pStyle w:val="Capa1"/>
      </w:pPr>
    </w:p>
    <w:p w14:paraId="126FEB67" w14:textId="77777777" w:rsidR="00AA10EA" w:rsidRPr="00B33EA9" w:rsidRDefault="00AA10EA" w:rsidP="0020298E">
      <w:pPr>
        <w:pStyle w:val="Capa1"/>
      </w:pPr>
    </w:p>
    <w:p w14:paraId="6AA69825" w14:textId="77777777" w:rsidR="00AA10EA" w:rsidRPr="00B33EA9" w:rsidRDefault="00AA10EA" w:rsidP="0020298E">
      <w:pPr>
        <w:pStyle w:val="Capa1"/>
      </w:pPr>
    </w:p>
    <w:p w14:paraId="1427B975" w14:textId="46F8DAA6" w:rsidR="00AA10EA" w:rsidRPr="00B33EA9" w:rsidRDefault="00AA10EA" w:rsidP="0020298E">
      <w:pPr>
        <w:pStyle w:val="Capa1"/>
      </w:pPr>
      <w:r w:rsidRPr="00B33EA9">
        <w:lastRenderedPageBreak/>
        <w:t>Rio do Sul, xx de mês de 20</w:t>
      </w:r>
      <w:r>
        <w:t>2</w:t>
      </w:r>
      <w:r w:rsidR="004C6DE6">
        <w:t>3</w:t>
      </w:r>
      <w:r w:rsidRPr="00B33EA9">
        <w:t>.</w:t>
      </w:r>
    </w:p>
    <w:p w14:paraId="53027433" w14:textId="67727E32" w:rsidR="00AA10EA" w:rsidRPr="00B33EA9" w:rsidRDefault="00000000" w:rsidP="0020298E">
      <w:r>
        <w:rPr>
          <w:noProof/>
        </w:rPr>
        <w:pict w14:anchorId="7C1BA104">
          <v:shape id="_x0000_s2058" type="#_x0000_t202" style="position:absolute;margin-left:-67.9pt;margin-top:-50.15pt;width:17.25pt;height:15.7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" stroked="f">
            <v:textbox>
              <w:txbxContent>
                <w:p w14:paraId="53454A83" w14:textId="77777777" w:rsidR="0020298E" w:rsidRDefault="0020298E" w:rsidP="00B8782F"/>
              </w:txbxContent>
            </v:textbox>
            <w10:wrap anchorx="margin"/>
          </v:shape>
        </w:pict>
      </w:r>
    </w:p>
    <w:p w14:paraId="2030B94C" w14:textId="77777777" w:rsidR="00AA10EA" w:rsidRPr="00B33EA9" w:rsidRDefault="00AA10EA" w:rsidP="0020298E"/>
    <w:p w14:paraId="08415A40" w14:textId="77777777" w:rsidR="00AA10EA" w:rsidRDefault="00AA10EA" w:rsidP="0020298E"/>
    <w:p w14:paraId="4E300139" w14:textId="77777777" w:rsidR="00AA10EA" w:rsidRDefault="00AA10EA" w:rsidP="0020298E"/>
    <w:p w14:paraId="22ABB57C" w14:textId="77777777" w:rsidR="00AA10EA" w:rsidRDefault="00AA10EA" w:rsidP="0020298E"/>
    <w:p w14:paraId="305E1E5B" w14:textId="77777777" w:rsidR="00AA10EA" w:rsidRDefault="00AA10EA" w:rsidP="0020298E"/>
    <w:p w14:paraId="25BF4767" w14:textId="77777777" w:rsidR="00AA10EA" w:rsidRDefault="00AA10EA" w:rsidP="0020298E"/>
    <w:p w14:paraId="3622F2B1" w14:textId="77777777" w:rsidR="00AA10EA" w:rsidRDefault="00AA10EA" w:rsidP="0020298E"/>
    <w:p w14:paraId="75C53395" w14:textId="77777777" w:rsidR="00AA10EA" w:rsidRDefault="00AA10EA" w:rsidP="0020298E"/>
    <w:p w14:paraId="2958DFAE" w14:textId="77777777" w:rsidR="00AA10EA" w:rsidRDefault="00AA10EA" w:rsidP="0020298E"/>
    <w:p w14:paraId="5189D620" w14:textId="77777777" w:rsidR="00AA10EA" w:rsidRDefault="00AA10EA" w:rsidP="0020298E"/>
    <w:p w14:paraId="2FE86124" w14:textId="77777777" w:rsidR="00AA10EA" w:rsidRDefault="00AA10EA" w:rsidP="0020298E"/>
    <w:p w14:paraId="00E381EA" w14:textId="77777777" w:rsidR="00AA10EA" w:rsidRDefault="00AA10EA" w:rsidP="0020298E"/>
    <w:p w14:paraId="32FBADB3" w14:textId="77777777" w:rsidR="00AA10EA" w:rsidRDefault="00AA10EA" w:rsidP="0020298E"/>
    <w:p w14:paraId="7C436EA3" w14:textId="77777777" w:rsidR="00AA10EA" w:rsidRDefault="00AA10EA" w:rsidP="0020298E"/>
    <w:p w14:paraId="41F85AEA" w14:textId="77777777" w:rsidR="00AA10EA" w:rsidRDefault="00AA10EA" w:rsidP="0020298E"/>
    <w:p w14:paraId="6FC49042" w14:textId="77777777" w:rsidR="00AA10EA" w:rsidRDefault="00AA10EA" w:rsidP="0020298E"/>
    <w:p w14:paraId="62DF183B" w14:textId="77777777" w:rsidR="00AA10EA" w:rsidRDefault="00AA10EA" w:rsidP="0020298E"/>
    <w:p w14:paraId="23B16AC6" w14:textId="77777777" w:rsidR="00AA10EA" w:rsidRDefault="00AA10EA" w:rsidP="0020298E"/>
    <w:p w14:paraId="6859F183" w14:textId="77777777" w:rsidR="00AA10EA" w:rsidRDefault="00AA10EA" w:rsidP="0020298E"/>
    <w:p w14:paraId="5D9328A6" w14:textId="77777777" w:rsidR="00AA10EA" w:rsidRDefault="00AA10EA" w:rsidP="0020298E"/>
    <w:p w14:paraId="718B3E05" w14:textId="77777777" w:rsidR="00AA10EA" w:rsidRDefault="00AA10EA" w:rsidP="0020298E"/>
    <w:p w14:paraId="05D73E3B" w14:textId="77777777" w:rsidR="00AA10EA" w:rsidRDefault="00AA10EA" w:rsidP="0020298E"/>
    <w:p w14:paraId="2D7B0D04" w14:textId="77777777" w:rsidR="00AA10EA" w:rsidRDefault="00AA10EA" w:rsidP="0020298E"/>
    <w:p w14:paraId="64AF130A" w14:textId="77777777" w:rsidR="00AA10EA" w:rsidRDefault="00AA10EA" w:rsidP="0020298E"/>
    <w:p w14:paraId="2B7A5681" w14:textId="77777777" w:rsidR="00AA10EA" w:rsidRDefault="00AA10EA" w:rsidP="0020298E"/>
    <w:p w14:paraId="0F554D9C" w14:textId="77777777" w:rsidR="00AA10EA" w:rsidRDefault="00AA10EA" w:rsidP="0020298E"/>
    <w:p w14:paraId="568F1CBB" w14:textId="77777777" w:rsidR="00AA10EA" w:rsidRDefault="00AA10EA" w:rsidP="0020298E"/>
    <w:p w14:paraId="4B4E2194" w14:textId="77777777" w:rsidR="00AA10EA" w:rsidRDefault="00AA10EA" w:rsidP="0020298E"/>
    <w:p w14:paraId="0F6AF6F9" w14:textId="77777777" w:rsidR="00AA10EA" w:rsidRDefault="00AA10EA" w:rsidP="0020298E"/>
    <w:p w14:paraId="15915785" w14:textId="77777777" w:rsidR="00AA10EA" w:rsidRDefault="00AA10EA" w:rsidP="0020298E"/>
    <w:p w14:paraId="03D7517A" w14:textId="77777777" w:rsidR="00AA10EA" w:rsidRDefault="00AA10EA" w:rsidP="0020298E"/>
    <w:p w14:paraId="765D65B9" w14:textId="77777777" w:rsidR="00AA10EA" w:rsidRDefault="00AA10EA" w:rsidP="0020298E"/>
    <w:p w14:paraId="78145115" w14:textId="77777777" w:rsidR="00AA10EA" w:rsidRDefault="00AA10EA" w:rsidP="0020298E"/>
    <w:p w14:paraId="3E777B9B" w14:textId="77777777" w:rsidR="00AA10EA" w:rsidRDefault="00AA10EA" w:rsidP="0020298E"/>
    <w:p w14:paraId="08CDAF38" w14:textId="77777777" w:rsidR="00AA10EA" w:rsidRDefault="00AA10EA" w:rsidP="0020298E"/>
    <w:p w14:paraId="55C7BCE0" w14:textId="77777777" w:rsidR="00AA10EA" w:rsidRDefault="00AA10EA" w:rsidP="0020298E"/>
    <w:p w14:paraId="6AA5CCCB" w14:textId="77777777" w:rsidR="00AA10EA" w:rsidRDefault="00AA10EA" w:rsidP="0020298E"/>
    <w:p w14:paraId="75AE6567" w14:textId="77777777" w:rsidR="00AA10EA" w:rsidRDefault="00AA10EA" w:rsidP="0020298E"/>
    <w:p w14:paraId="3E752292" w14:textId="77777777" w:rsidR="00AA10EA" w:rsidRDefault="00AA10EA" w:rsidP="0020298E"/>
    <w:p w14:paraId="2EBC0226" w14:textId="77777777" w:rsidR="00AA10EA" w:rsidRDefault="00AA10EA" w:rsidP="0020298E"/>
    <w:p w14:paraId="7DAB2DBD" w14:textId="77777777" w:rsidR="00AA10EA" w:rsidRDefault="00AA10EA" w:rsidP="0020298E"/>
    <w:p w14:paraId="2B06A5DF" w14:textId="77777777" w:rsidR="00AA10EA" w:rsidRDefault="00AA10EA" w:rsidP="0020298E"/>
    <w:p w14:paraId="39161961" w14:textId="77777777" w:rsidR="00AA10EA" w:rsidRDefault="00AA10EA" w:rsidP="0020298E"/>
    <w:p w14:paraId="1FD86F03" w14:textId="77777777" w:rsidR="00AA10EA" w:rsidRDefault="00AA10EA" w:rsidP="0020298E"/>
    <w:p w14:paraId="4D279896" w14:textId="77777777" w:rsidR="00AA10EA" w:rsidRDefault="00AA10EA" w:rsidP="0020298E"/>
    <w:p w14:paraId="03158BD0" w14:textId="77777777" w:rsidR="00AA10EA" w:rsidRDefault="00AA10EA" w:rsidP="0020298E"/>
    <w:p w14:paraId="6CA14B74" w14:textId="77777777" w:rsidR="00AA10EA" w:rsidRPr="00474D06" w:rsidRDefault="00AA10EA" w:rsidP="0020298E">
      <w:pPr>
        <w:pStyle w:val="UnidaviTexto-Espao15"/>
      </w:pPr>
      <w:r>
        <w:t>Epígrafe, Epígrafe,</w:t>
      </w:r>
      <w:r w:rsidRPr="00474D06">
        <w:t xml:space="preserve"> </w:t>
      </w:r>
      <w:r>
        <w:t>Epígrafe, Epígrafe, Epígrafe, Epígrafe, Epígrafe, Epígrafe, Epígrafe, Epígrafe,</w:t>
      </w:r>
      <w:r w:rsidRPr="00474D06">
        <w:t xml:space="preserve"> </w:t>
      </w:r>
      <w:r>
        <w:t>Epígrafe, Epígrafe (Autor).</w:t>
      </w:r>
    </w:p>
    <w:p w14:paraId="02D89762" w14:textId="241D1365" w:rsidR="00AA10EA" w:rsidRPr="00B33EA9" w:rsidRDefault="00000000" w:rsidP="0020298E">
      <w:r>
        <w:rPr>
          <w:noProof/>
        </w:rPr>
        <w:lastRenderedPageBreak/>
        <w:pict w14:anchorId="0CF70250">
          <v:shape id="_x0000_s2057" type="#_x0000_t202" style="position:absolute;margin-left:-67.9pt;margin-top:-51.65pt;width:17.25pt;height:15.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091Dw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" stroked="f">
            <v:textbox>
              <w:txbxContent>
                <w:p w14:paraId="05972942" w14:textId="77777777" w:rsidR="0020298E" w:rsidRDefault="0020298E" w:rsidP="00B8782F"/>
              </w:txbxContent>
            </v:textbox>
            <w10:wrap anchorx="margin"/>
          </v:shape>
        </w:pict>
      </w:r>
    </w:p>
    <w:p w14:paraId="4A3446EB" w14:textId="77777777" w:rsidR="00AA10EA" w:rsidRPr="00B33EA9" w:rsidRDefault="00AA10EA" w:rsidP="0020298E"/>
    <w:p w14:paraId="529187AE" w14:textId="77777777" w:rsidR="00AA10EA" w:rsidRPr="00B33EA9" w:rsidRDefault="00AA10EA" w:rsidP="0020298E"/>
    <w:p w14:paraId="340EF4AE" w14:textId="77777777" w:rsidR="00AA10EA" w:rsidRPr="00B33EA9" w:rsidRDefault="00AA10EA" w:rsidP="0020298E"/>
    <w:p w14:paraId="3CCD8237" w14:textId="77777777" w:rsidR="00AA10EA" w:rsidRPr="00B33EA9" w:rsidRDefault="00AA10EA" w:rsidP="0020298E"/>
    <w:p w14:paraId="33094B01" w14:textId="77777777" w:rsidR="00AA10EA" w:rsidRPr="00B33EA9" w:rsidRDefault="00AA10EA" w:rsidP="0020298E"/>
    <w:p w14:paraId="068F22BC" w14:textId="77777777" w:rsidR="00AA10EA" w:rsidRPr="00B33EA9" w:rsidRDefault="00AA10EA" w:rsidP="0020298E"/>
    <w:p w14:paraId="3C3430B5" w14:textId="77777777" w:rsidR="00AA10EA" w:rsidRPr="00B33EA9" w:rsidRDefault="00AA10EA" w:rsidP="0020298E"/>
    <w:p w14:paraId="393D6240" w14:textId="77777777" w:rsidR="00AA10EA" w:rsidRPr="00B33EA9" w:rsidRDefault="00AA10EA" w:rsidP="0020298E"/>
    <w:p w14:paraId="02EF0A92" w14:textId="77777777" w:rsidR="00AA10EA" w:rsidRPr="00B33EA9" w:rsidRDefault="00AA10EA" w:rsidP="0020298E"/>
    <w:p w14:paraId="277523EF" w14:textId="77777777" w:rsidR="00AA10EA" w:rsidRPr="00B33EA9" w:rsidRDefault="00AA10EA" w:rsidP="0020298E"/>
    <w:p w14:paraId="53F057B3" w14:textId="77777777" w:rsidR="00AA10EA" w:rsidRPr="00B33EA9" w:rsidRDefault="00AA10EA" w:rsidP="0020298E"/>
    <w:p w14:paraId="466150A2" w14:textId="77777777" w:rsidR="00AA10EA" w:rsidRPr="00B33EA9" w:rsidRDefault="00AA10EA" w:rsidP="0020298E"/>
    <w:p w14:paraId="1E5F3231" w14:textId="77777777" w:rsidR="00AA10EA" w:rsidRPr="00B33EA9" w:rsidRDefault="00AA10EA" w:rsidP="0020298E"/>
    <w:p w14:paraId="45154563" w14:textId="77777777" w:rsidR="00AA10EA" w:rsidRPr="00B33EA9" w:rsidRDefault="00AA10EA" w:rsidP="0020298E"/>
    <w:p w14:paraId="5C13BAA9" w14:textId="77777777" w:rsidR="00AA10EA" w:rsidRPr="00B33EA9" w:rsidRDefault="00AA10EA" w:rsidP="0020298E"/>
    <w:p w14:paraId="7BECBB1C" w14:textId="77777777" w:rsidR="00AA10EA" w:rsidRPr="00B33EA9" w:rsidRDefault="00AA10EA" w:rsidP="0020298E"/>
    <w:p w14:paraId="43D31995" w14:textId="77777777" w:rsidR="00AA10EA" w:rsidRPr="00B33EA9" w:rsidRDefault="00AA10EA" w:rsidP="0020298E"/>
    <w:p w14:paraId="14893F13" w14:textId="77777777" w:rsidR="00AA10EA" w:rsidRPr="00B33EA9" w:rsidRDefault="00AA10EA" w:rsidP="0020298E"/>
    <w:p w14:paraId="70457C7D" w14:textId="77777777" w:rsidR="00AA10EA" w:rsidRPr="00B33EA9" w:rsidRDefault="00AA10EA" w:rsidP="0020298E"/>
    <w:p w14:paraId="34C5B747" w14:textId="77777777" w:rsidR="00AA10EA" w:rsidRPr="00B33EA9" w:rsidRDefault="00AA10EA" w:rsidP="0020298E"/>
    <w:p w14:paraId="2014FFFA" w14:textId="77777777" w:rsidR="00AA10EA" w:rsidRPr="00B33EA9" w:rsidRDefault="00AA10EA" w:rsidP="0020298E"/>
    <w:p w14:paraId="60ACE3D9" w14:textId="77777777" w:rsidR="00AA10EA" w:rsidRPr="00B33EA9" w:rsidRDefault="00AA10EA" w:rsidP="0020298E"/>
    <w:p w14:paraId="63ADE75A" w14:textId="77777777" w:rsidR="00AA10EA" w:rsidRPr="00B33EA9" w:rsidRDefault="00AA10EA" w:rsidP="0020298E"/>
    <w:p w14:paraId="21915AA3" w14:textId="77777777" w:rsidR="00AA10EA" w:rsidRPr="00B33EA9" w:rsidRDefault="00AA10EA" w:rsidP="0020298E"/>
    <w:p w14:paraId="604EEB1E" w14:textId="77777777" w:rsidR="00AA10EA" w:rsidRPr="00B33EA9" w:rsidRDefault="00AA10EA" w:rsidP="0020298E"/>
    <w:p w14:paraId="4E9EB7D0" w14:textId="77777777" w:rsidR="00AA10EA" w:rsidRPr="00B33EA9" w:rsidRDefault="00AA10EA" w:rsidP="0020298E"/>
    <w:p w14:paraId="39FE7F34" w14:textId="77777777" w:rsidR="00AA10EA" w:rsidRPr="00B33EA9" w:rsidRDefault="00AA10EA" w:rsidP="0020298E"/>
    <w:p w14:paraId="7362C328" w14:textId="77777777" w:rsidR="00AA10EA" w:rsidRPr="00B33EA9" w:rsidRDefault="00AA10EA" w:rsidP="0020298E"/>
    <w:p w14:paraId="2EE5CA7F" w14:textId="77777777" w:rsidR="00AA10EA" w:rsidRPr="00B33EA9" w:rsidRDefault="00AA10EA" w:rsidP="0020298E"/>
    <w:p w14:paraId="40963271" w14:textId="77777777" w:rsidR="00AA10EA" w:rsidRPr="00B33EA9" w:rsidRDefault="00AA10EA" w:rsidP="0020298E"/>
    <w:p w14:paraId="5D19FDC1" w14:textId="77777777" w:rsidR="00AA10EA" w:rsidRPr="00B33EA9" w:rsidRDefault="00AA10EA" w:rsidP="0020298E"/>
    <w:p w14:paraId="4928B3BF" w14:textId="77777777" w:rsidR="00AA10EA" w:rsidRPr="00B33EA9" w:rsidRDefault="00AA10EA" w:rsidP="0020298E"/>
    <w:p w14:paraId="39849009" w14:textId="77777777" w:rsidR="00AA10EA" w:rsidRPr="00B33EA9" w:rsidRDefault="00AA10EA" w:rsidP="0020298E"/>
    <w:p w14:paraId="2D968775" w14:textId="77777777" w:rsidR="00AA10EA" w:rsidRPr="00B33EA9" w:rsidRDefault="00AA10EA" w:rsidP="0020298E"/>
    <w:p w14:paraId="02D75359" w14:textId="77777777" w:rsidR="00AA10EA" w:rsidRPr="00B33EA9" w:rsidRDefault="00AA10EA" w:rsidP="0020298E"/>
    <w:p w14:paraId="19A52785" w14:textId="77777777" w:rsidR="00AA10EA" w:rsidRDefault="00AA10EA" w:rsidP="0020298E"/>
    <w:p w14:paraId="6FE9D6E8" w14:textId="77777777" w:rsidR="00AA10EA" w:rsidRDefault="00AA10EA" w:rsidP="0020298E"/>
    <w:p w14:paraId="78E67EF5" w14:textId="77777777" w:rsidR="00AA10EA" w:rsidRDefault="00AA10EA" w:rsidP="0020298E"/>
    <w:p w14:paraId="3DA186CC" w14:textId="77777777" w:rsidR="00AA10EA" w:rsidRPr="00B33EA9" w:rsidRDefault="00AA10EA" w:rsidP="0020298E"/>
    <w:p w14:paraId="78BD1B72" w14:textId="77777777" w:rsidR="00AA10EA" w:rsidRPr="00B33EA9" w:rsidRDefault="00AA10EA" w:rsidP="0020298E"/>
    <w:p w14:paraId="09D2CE5E" w14:textId="77777777" w:rsidR="00AA10EA" w:rsidRPr="00B33EA9" w:rsidRDefault="00AA10EA" w:rsidP="0020298E"/>
    <w:p w14:paraId="774399A0" w14:textId="77777777" w:rsidR="00AA10EA" w:rsidRPr="00B33EA9" w:rsidRDefault="00AA10EA" w:rsidP="0020298E"/>
    <w:p w14:paraId="77699924" w14:textId="77777777" w:rsidR="00AA10EA" w:rsidRPr="00B33EA9" w:rsidRDefault="00AA10EA" w:rsidP="0020298E"/>
    <w:p w14:paraId="2924EA66" w14:textId="77777777" w:rsidR="00AA10EA" w:rsidRPr="00B33EA9" w:rsidRDefault="00AA10EA" w:rsidP="0020298E"/>
    <w:p w14:paraId="08410953" w14:textId="77777777" w:rsidR="00AA10EA" w:rsidRPr="00B33EA9" w:rsidRDefault="00AA10EA" w:rsidP="0020298E">
      <w:pPr>
        <w:pStyle w:val="Capa3"/>
      </w:pPr>
      <w:r w:rsidRPr="00B33EA9">
        <w:t>Dedicatória Dedicatória Dedicatória Dedicatória Dedicatória Dedicatória Dedicatória Dedicatória Dedicatória Dedicatória Dedicatória Dedicatória Dedicatória Dedicatória Dedicatória Dedicatória Dedicatória Dedicatória Dedicatória Dedicatória.</w:t>
      </w:r>
    </w:p>
    <w:p w14:paraId="420F6675" w14:textId="3522E2E2" w:rsidR="00AA10EA" w:rsidRPr="00720A7D" w:rsidRDefault="00AA10EA" w:rsidP="0020298E">
      <w:pPr>
        <w:pStyle w:val="UNIDAVISEOPRIMRIA"/>
        <w:jc w:val="center"/>
        <w:rPr>
          <w:lang w:val="pt-BR"/>
        </w:rPr>
      </w:pPr>
      <w:r>
        <w:rPr>
          <w:lang w:val="pt-BR"/>
        </w:rPr>
        <w:br w:type="page"/>
      </w:r>
      <w:r w:rsidR="00000000">
        <w:rPr>
          <w:noProof/>
        </w:rPr>
        <w:lastRenderedPageBreak/>
        <w:pict w14:anchorId="3F209F5D">
          <v:shape id="_x0000_s2056" type="#_x0000_t202" style="position:absolute;left:0;text-align:left;margin-left:-67.9pt;margin-top:-51.5pt;width:17.25pt;height:15.7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GD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" stroked="f">
            <v:textbox>
              <w:txbxContent>
                <w:p w14:paraId="6351E18C" w14:textId="77777777" w:rsidR="0020298E" w:rsidRDefault="0020298E" w:rsidP="00B8782F"/>
              </w:txbxContent>
            </v:textbox>
            <w10:wrap anchorx="margin"/>
          </v:shape>
        </w:pict>
      </w:r>
      <w:r w:rsidRPr="00720A7D">
        <w:rPr>
          <w:lang w:val="pt-BR"/>
        </w:rPr>
        <w:t>AGRADECIMENTOS</w:t>
      </w:r>
    </w:p>
    <w:p w14:paraId="63DA5DE9" w14:textId="77777777" w:rsidR="00AA10EA" w:rsidRPr="00B33EA9" w:rsidRDefault="00AA10EA" w:rsidP="0020298E"/>
    <w:p w14:paraId="4B519174" w14:textId="77777777" w:rsidR="00AA10EA" w:rsidRPr="00B33EA9" w:rsidRDefault="00AA10EA" w:rsidP="0020298E"/>
    <w:p w14:paraId="1345F8DE" w14:textId="77777777" w:rsidR="00AA10EA" w:rsidRPr="00B33EA9" w:rsidRDefault="00AA10EA" w:rsidP="0020298E"/>
    <w:p w14:paraId="7E691B6F" w14:textId="77777777" w:rsidR="00AA10EA" w:rsidRPr="00B33EA9" w:rsidRDefault="00AA10EA" w:rsidP="0020298E">
      <w:pPr>
        <w:pStyle w:val="UnidaviTexto-Espao15"/>
      </w:pPr>
      <w:r w:rsidRPr="00B33EA9">
        <w:t>Agradecimentos agradecimentos agradecimentos agradecimentos agradecimentos agradecimentos agradecimentos agradecimentos agradecimentos agradecimentos agradecimentos agradecimentos.</w:t>
      </w:r>
    </w:p>
    <w:p w14:paraId="214E79C5" w14:textId="77777777" w:rsidR="00AA10EA" w:rsidRPr="00B33EA9" w:rsidRDefault="00AA10EA" w:rsidP="0020298E"/>
    <w:p w14:paraId="5AA24B90" w14:textId="77777777" w:rsidR="00AA10EA" w:rsidRPr="00B33EA9" w:rsidRDefault="00AA10EA" w:rsidP="0020298E"/>
    <w:p w14:paraId="1F39BAB7" w14:textId="77777777" w:rsidR="00AA10EA" w:rsidRPr="00720A7D" w:rsidRDefault="00AA10EA" w:rsidP="0020298E">
      <w:pPr>
        <w:pStyle w:val="UNIDAVISEOPRIMRIA"/>
        <w:jc w:val="center"/>
        <w:rPr>
          <w:lang w:val="pt-BR"/>
        </w:rPr>
      </w:pPr>
    </w:p>
    <w:p w14:paraId="04BCCB70" w14:textId="77777777" w:rsidR="00AA10EA" w:rsidRPr="00720A7D" w:rsidRDefault="00AA10EA" w:rsidP="0020298E">
      <w:pPr>
        <w:pStyle w:val="UNIDAVISEOPRIMRIA"/>
        <w:jc w:val="center"/>
        <w:rPr>
          <w:lang w:val="pt-BR"/>
        </w:rPr>
      </w:pPr>
    </w:p>
    <w:p w14:paraId="59D529B4" w14:textId="77777777" w:rsidR="00AA10EA" w:rsidRPr="00720A7D" w:rsidRDefault="00AA10EA" w:rsidP="0020298E">
      <w:pPr>
        <w:pStyle w:val="UNIDAVISEOPRIMRIA"/>
        <w:jc w:val="center"/>
        <w:rPr>
          <w:lang w:val="pt-BR"/>
        </w:rPr>
      </w:pPr>
    </w:p>
    <w:p w14:paraId="61ADCA10" w14:textId="77777777" w:rsidR="00AA10EA" w:rsidRPr="00720A7D" w:rsidRDefault="00AA10EA" w:rsidP="0020298E">
      <w:pPr>
        <w:pStyle w:val="UNIDAVISEOPRIMRIA"/>
        <w:jc w:val="center"/>
        <w:rPr>
          <w:lang w:val="pt-BR"/>
        </w:rPr>
      </w:pPr>
    </w:p>
    <w:p w14:paraId="632DA253" w14:textId="77777777" w:rsidR="00AA10EA" w:rsidRPr="00720A7D" w:rsidRDefault="00AA10EA" w:rsidP="0020298E">
      <w:pPr>
        <w:pStyle w:val="UNIDAVISEOPRIMRIA"/>
        <w:jc w:val="center"/>
        <w:rPr>
          <w:lang w:val="pt-BR"/>
        </w:rPr>
      </w:pPr>
    </w:p>
    <w:p w14:paraId="68B9342C" w14:textId="77777777" w:rsidR="00AA10EA" w:rsidRPr="00720A7D" w:rsidRDefault="00AA10EA" w:rsidP="0020298E">
      <w:pPr>
        <w:pStyle w:val="UNIDAVISEOPRIMRIA"/>
        <w:jc w:val="center"/>
        <w:rPr>
          <w:lang w:val="pt-BR"/>
        </w:rPr>
      </w:pPr>
    </w:p>
    <w:p w14:paraId="24137D03" w14:textId="77777777" w:rsidR="00AA10EA" w:rsidRPr="00720A7D" w:rsidRDefault="00AA10EA" w:rsidP="0020298E">
      <w:pPr>
        <w:pStyle w:val="UNIDAVISEOPRIMRIA"/>
        <w:jc w:val="center"/>
        <w:rPr>
          <w:lang w:val="pt-BR"/>
        </w:rPr>
      </w:pPr>
    </w:p>
    <w:p w14:paraId="1AAFADB0" w14:textId="77777777" w:rsidR="00AA10EA" w:rsidRPr="00720A7D" w:rsidRDefault="00AA10EA" w:rsidP="0020298E">
      <w:pPr>
        <w:pStyle w:val="UNIDAVISEOPRIMRIA"/>
        <w:jc w:val="center"/>
        <w:rPr>
          <w:lang w:val="pt-BR"/>
        </w:rPr>
      </w:pPr>
    </w:p>
    <w:p w14:paraId="60A70B5B" w14:textId="77777777" w:rsidR="00AA10EA" w:rsidRPr="00720A7D" w:rsidRDefault="00AA10EA" w:rsidP="0020298E">
      <w:pPr>
        <w:pStyle w:val="UNIDAVISEOPRIMRIA"/>
        <w:jc w:val="center"/>
        <w:rPr>
          <w:lang w:val="pt-BR"/>
        </w:rPr>
      </w:pPr>
    </w:p>
    <w:p w14:paraId="036B9AC6" w14:textId="77777777" w:rsidR="00AA10EA" w:rsidRPr="00720A7D" w:rsidRDefault="00AA10EA" w:rsidP="0020298E">
      <w:pPr>
        <w:pStyle w:val="UNIDAVISEOPRIMRIA"/>
        <w:jc w:val="center"/>
        <w:rPr>
          <w:lang w:val="pt-BR"/>
        </w:rPr>
      </w:pPr>
    </w:p>
    <w:p w14:paraId="521D42F2" w14:textId="77777777" w:rsidR="00AA10EA" w:rsidRPr="00720A7D" w:rsidRDefault="00AA10EA" w:rsidP="0020298E">
      <w:pPr>
        <w:pStyle w:val="UNIDAVISEOPRIMRIA"/>
        <w:jc w:val="center"/>
        <w:rPr>
          <w:lang w:val="pt-BR"/>
        </w:rPr>
      </w:pPr>
    </w:p>
    <w:p w14:paraId="479E0D6A" w14:textId="77777777" w:rsidR="00AA10EA" w:rsidRPr="00720A7D" w:rsidRDefault="00AA10EA" w:rsidP="0020298E">
      <w:pPr>
        <w:pStyle w:val="UNIDAVISEOPRIMRIA"/>
        <w:jc w:val="center"/>
        <w:rPr>
          <w:lang w:val="pt-BR"/>
        </w:rPr>
      </w:pPr>
    </w:p>
    <w:p w14:paraId="15756AA3" w14:textId="77777777" w:rsidR="00AA10EA" w:rsidRPr="00720A7D" w:rsidRDefault="00AA10EA" w:rsidP="0020298E">
      <w:pPr>
        <w:pStyle w:val="UNIDAVISEOPRIMRIA"/>
        <w:jc w:val="center"/>
        <w:rPr>
          <w:lang w:val="pt-BR"/>
        </w:rPr>
      </w:pPr>
    </w:p>
    <w:p w14:paraId="54889B7F" w14:textId="77777777" w:rsidR="00AA10EA" w:rsidRPr="00720A7D" w:rsidRDefault="00AA10EA" w:rsidP="0020298E">
      <w:pPr>
        <w:pStyle w:val="UNIDAVISEOPRIMRIA"/>
        <w:jc w:val="center"/>
        <w:rPr>
          <w:lang w:val="pt-BR"/>
        </w:rPr>
      </w:pPr>
    </w:p>
    <w:p w14:paraId="17C23E64" w14:textId="77777777" w:rsidR="00AA10EA" w:rsidRPr="00720A7D" w:rsidRDefault="00AA10EA" w:rsidP="0020298E">
      <w:pPr>
        <w:pStyle w:val="UNIDAVISEOPRIMRIA"/>
        <w:jc w:val="center"/>
        <w:rPr>
          <w:lang w:val="pt-BR"/>
        </w:rPr>
      </w:pPr>
    </w:p>
    <w:p w14:paraId="11E04159" w14:textId="77777777" w:rsidR="00AA10EA" w:rsidRPr="00720A7D" w:rsidRDefault="00AA10EA" w:rsidP="0020298E">
      <w:pPr>
        <w:pStyle w:val="UNIDAVISEOPRIMRIA"/>
        <w:jc w:val="center"/>
        <w:rPr>
          <w:lang w:val="pt-BR"/>
        </w:rPr>
      </w:pPr>
    </w:p>
    <w:p w14:paraId="63379D97" w14:textId="77777777" w:rsidR="00AA10EA" w:rsidRPr="00720A7D" w:rsidRDefault="00AA10EA" w:rsidP="0020298E">
      <w:pPr>
        <w:pStyle w:val="UNIDAVISEOPRIMRIA"/>
        <w:jc w:val="center"/>
        <w:rPr>
          <w:lang w:val="pt-BR"/>
        </w:rPr>
      </w:pPr>
    </w:p>
    <w:p w14:paraId="67A594C7" w14:textId="77777777" w:rsidR="00AA10EA" w:rsidRPr="00720A7D" w:rsidRDefault="00AA10EA" w:rsidP="0020298E">
      <w:pPr>
        <w:pStyle w:val="UNIDAVISEOPRIMRIA"/>
        <w:jc w:val="center"/>
        <w:rPr>
          <w:lang w:val="pt-BR"/>
        </w:rPr>
      </w:pPr>
    </w:p>
    <w:p w14:paraId="564977D9" w14:textId="77777777" w:rsidR="00AA10EA" w:rsidRPr="00720A7D" w:rsidRDefault="00AA10EA" w:rsidP="0020298E">
      <w:pPr>
        <w:pStyle w:val="UNIDAVISEOPRIMRIA"/>
        <w:jc w:val="center"/>
        <w:rPr>
          <w:lang w:val="pt-BR"/>
        </w:rPr>
      </w:pPr>
    </w:p>
    <w:p w14:paraId="5B87ACB4" w14:textId="77777777" w:rsidR="00AA10EA" w:rsidRPr="00720A7D" w:rsidRDefault="00AA10EA" w:rsidP="0020298E">
      <w:pPr>
        <w:pStyle w:val="UNIDAVISEOPRIMRIA"/>
        <w:jc w:val="center"/>
        <w:rPr>
          <w:lang w:val="pt-BR"/>
        </w:rPr>
      </w:pPr>
    </w:p>
    <w:p w14:paraId="7EF94C4E" w14:textId="77777777" w:rsidR="00AA10EA" w:rsidRPr="00720A7D" w:rsidRDefault="00AA10EA" w:rsidP="0020298E">
      <w:pPr>
        <w:pStyle w:val="UNIDAVISEOPRIMRIA"/>
        <w:jc w:val="center"/>
        <w:rPr>
          <w:lang w:val="pt-BR"/>
        </w:rPr>
      </w:pPr>
    </w:p>
    <w:p w14:paraId="3CF14126" w14:textId="77777777" w:rsidR="00AA10EA" w:rsidRPr="00720A7D" w:rsidRDefault="00AA10EA" w:rsidP="0020298E">
      <w:pPr>
        <w:pStyle w:val="UNIDAVISEOPRIMRIA"/>
        <w:jc w:val="center"/>
        <w:rPr>
          <w:lang w:val="pt-BR"/>
        </w:rPr>
      </w:pPr>
    </w:p>
    <w:p w14:paraId="0E5D2F8A" w14:textId="77777777" w:rsidR="00AA10EA" w:rsidRPr="00720A7D" w:rsidRDefault="00AA10EA" w:rsidP="0020298E">
      <w:pPr>
        <w:pStyle w:val="UNIDAVISEOPRIMRIA"/>
        <w:jc w:val="center"/>
        <w:rPr>
          <w:lang w:val="pt-BR"/>
        </w:rPr>
      </w:pPr>
    </w:p>
    <w:p w14:paraId="27F587B8" w14:textId="77777777" w:rsidR="00AA10EA" w:rsidRPr="00720A7D" w:rsidRDefault="00AA10EA" w:rsidP="0020298E">
      <w:pPr>
        <w:pStyle w:val="UNIDAVISEOPRIMRIA"/>
        <w:jc w:val="center"/>
        <w:rPr>
          <w:lang w:val="pt-BR"/>
        </w:rPr>
      </w:pPr>
    </w:p>
    <w:p w14:paraId="1164555E" w14:textId="77777777" w:rsidR="00AA10EA" w:rsidRPr="00720A7D" w:rsidRDefault="00AA10EA" w:rsidP="0020298E">
      <w:pPr>
        <w:pStyle w:val="UNIDAVISEOPRIMRIA"/>
        <w:jc w:val="center"/>
        <w:rPr>
          <w:lang w:val="pt-BR"/>
        </w:rPr>
      </w:pPr>
    </w:p>
    <w:p w14:paraId="512BC17A" w14:textId="77777777" w:rsidR="00AA10EA" w:rsidRPr="00720A7D" w:rsidRDefault="00AA10EA" w:rsidP="0020298E">
      <w:pPr>
        <w:pStyle w:val="UNIDAVISEOPRIMRIA"/>
        <w:jc w:val="center"/>
        <w:rPr>
          <w:lang w:val="pt-BR"/>
        </w:rPr>
      </w:pPr>
    </w:p>
    <w:p w14:paraId="16AA465B" w14:textId="77777777" w:rsidR="00AA10EA" w:rsidRPr="00720A7D" w:rsidRDefault="00AA10EA" w:rsidP="0020298E">
      <w:pPr>
        <w:pStyle w:val="UNIDAVISEOPRIMRIA"/>
        <w:jc w:val="center"/>
        <w:rPr>
          <w:lang w:val="pt-BR"/>
        </w:rPr>
      </w:pPr>
    </w:p>
    <w:p w14:paraId="1D59CD27" w14:textId="77777777" w:rsidR="00AA10EA" w:rsidRPr="00720A7D" w:rsidRDefault="00AA10EA" w:rsidP="0020298E">
      <w:pPr>
        <w:pStyle w:val="UNIDAVISEOPRIMRIA"/>
        <w:jc w:val="center"/>
        <w:rPr>
          <w:lang w:val="pt-BR"/>
        </w:rPr>
      </w:pPr>
    </w:p>
    <w:p w14:paraId="19201E92" w14:textId="77777777" w:rsidR="00AA10EA" w:rsidRPr="00720A7D" w:rsidRDefault="00AA10EA" w:rsidP="0020298E">
      <w:pPr>
        <w:pStyle w:val="UNIDAVISEOPRIMRIA"/>
        <w:jc w:val="center"/>
        <w:rPr>
          <w:lang w:val="pt-BR"/>
        </w:rPr>
      </w:pPr>
    </w:p>
    <w:p w14:paraId="004192DF" w14:textId="77777777" w:rsidR="00AA10EA" w:rsidRPr="00720A7D" w:rsidRDefault="00AA10EA" w:rsidP="0020298E">
      <w:pPr>
        <w:pStyle w:val="UNIDAVISEOPRIMRIA"/>
        <w:jc w:val="center"/>
        <w:rPr>
          <w:lang w:val="pt-BR"/>
        </w:rPr>
      </w:pPr>
    </w:p>
    <w:p w14:paraId="6EAC2197" w14:textId="77777777" w:rsidR="00AA10EA" w:rsidRPr="00720A7D" w:rsidRDefault="00AA10EA" w:rsidP="0020298E">
      <w:pPr>
        <w:pStyle w:val="UNIDAVISEOPRIMRIA"/>
        <w:jc w:val="center"/>
        <w:rPr>
          <w:lang w:val="pt-BR"/>
        </w:rPr>
      </w:pPr>
    </w:p>
    <w:p w14:paraId="5C91A0FB" w14:textId="77777777" w:rsidR="00AA10EA" w:rsidRPr="00720A7D" w:rsidRDefault="00AA10EA" w:rsidP="0020298E">
      <w:pPr>
        <w:pStyle w:val="UNIDAVISEOPRIMRIA"/>
        <w:jc w:val="center"/>
        <w:rPr>
          <w:lang w:val="pt-BR"/>
        </w:rPr>
      </w:pPr>
    </w:p>
    <w:p w14:paraId="59D9A076" w14:textId="77777777" w:rsidR="00AA10EA" w:rsidRPr="00720A7D" w:rsidRDefault="00AA10EA" w:rsidP="0020298E">
      <w:pPr>
        <w:pStyle w:val="UNIDAVISEOPRIMRIA"/>
        <w:jc w:val="center"/>
        <w:rPr>
          <w:lang w:val="pt-BR"/>
        </w:rPr>
      </w:pPr>
    </w:p>
    <w:p w14:paraId="0CEDC28F" w14:textId="77777777" w:rsidR="00AA10EA" w:rsidRPr="00720A7D" w:rsidRDefault="00AA10EA" w:rsidP="0020298E">
      <w:pPr>
        <w:pStyle w:val="UNIDAVISEOPRIMRIA"/>
        <w:jc w:val="center"/>
        <w:rPr>
          <w:lang w:val="pt-BR"/>
        </w:rPr>
      </w:pPr>
    </w:p>
    <w:p w14:paraId="184DACD0" w14:textId="77777777" w:rsidR="00AA10EA" w:rsidRPr="00720A7D" w:rsidRDefault="00AA10EA" w:rsidP="0020298E">
      <w:pPr>
        <w:pStyle w:val="UNIDAVISEOPRIMRIA"/>
        <w:jc w:val="center"/>
        <w:rPr>
          <w:lang w:val="pt-BR"/>
        </w:rPr>
      </w:pPr>
    </w:p>
    <w:p w14:paraId="76EB5843" w14:textId="77777777" w:rsidR="00AA10EA" w:rsidRPr="00720A7D" w:rsidRDefault="00AA10EA" w:rsidP="0020298E">
      <w:pPr>
        <w:pStyle w:val="UNIDAVISEOPRIMRIA"/>
        <w:jc w:val="center"/>
        <w:rPr>
          <w:lang w:val="pt-BR"/>
        </w:rPr>
      </w:pPr>
    </w:p>
    <w:p w14:paraId="3DA60517" w14:textId="77777777" w:rsidR="00AA10EA" w:rsidRPr="00720A7D" w:rsidRDefault="00AA10EA" w:rsidP="0020298E">
      <w:pPr>
        <w:pStyle w:val="UNIDAVISEOPRIMRIA"/>
        <w:jc w:val="center"/>
        <w:rPr>
          <w:lang w:val="pt-BR"/>
        </w:rPr>
      </w:pPr>
    </w:p>
    <w:p w14:paraId="251E1BD9" w14:textId="77777777" w:rsidR="00AA10EA" w:rsidRPr="00720A7D" w:rsidRDefault="00AA10EA" w:rsidP="0020298E">
      <w:pPr>
        <w:pStyle w:val="UNIDAVISEOPRIMRIA"/>
        <w:jc w:val="center"/>
        <w:rPr>
          <w:lang w:val="pt-BR"/>
        </w:rPr>
      </w:pPr>
    </w:p>
    <w:p w14:paraId="0F1F1B2B" w14:textId="77777777" w:rsidR="00AA10EA" w:rsidRPr="00720A7D" w:rsidRDefault="00AA10EA" w:rsidP="0020298E">
      <w:pPr>
        <w:pStyle w:val="UNIDAVISEOPRIMRIA"/>
        <w:jc w:val="center"/>
        <w:rPr>
          <w:lang w:val="pt-BR"/>
        </w:rPr>
      </w:pPr>
    </w:p>
    <w:p w14:paraId="3761F11A" w14:textId="77777777" w:rsidR="00AA10EA" w:rsidRPr="00720A7D" w:rsidRDefault="00AA10EA" w:rsidP="0020298E">
      <w:pPr>
        <w:pStyle w:val="UNIDAVISEOPRIMRIA"/>
        <w:jc w:val="center"/>
        <w:rPr>
          <w:lang w:val="pt-BR"/>
        </w:rPr>
      </w:pPr>
    </w:p>
    <w:p w14:paraId="436B39ED" w14:textId="27C88664" w:rsidR="00AA10EA" w:rsidRPr="00720A7D" w:rsidRDefault="00000000" w:rsidP="0020298E">
      <w:pPr>
        <w:pStyle w:val="UNIDAVISEOPRIMRIA"/>
        <w:jc w:val="center"/>
        <w:rPr>
          <w:lang w:val="pt-BR"/>
        </w:rPr>
      </w:pPr>
      <w:r>
        <w:rPr>
          <w:noProof/>
        </w:rPr>
        <w:lastRenderedPageBreak/>
        <w:pict w14:anchorId="334C67BF">
          <v:shape id="_x0000_s2055" type="#_x0000_t202" style="position:absolute;left:0;text-align:left;margin-left:-67.9pt;margin-top:-51.8pt;width:17.25pt;height:15.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" stroked="f">
            <v:textbox>
              <w:txbxContent>
                <w:p w14:paraId="4E359950" w14:textId="77777777" w:rsidR="0020298E" w:rsidRDefault="0020298E" w:rsidP="00B8782F"/>
              </w:txbxContent>
            </v:textbox>
            <w10:wrap anchorx="margin"/>
          </v:shape>
        </w:pict>
      </w:r>
      <w:r w:rsidR="00AA10EA" w:rsidRPr="00720A7D">
        <w:rPr>
          <w:lang w:val="pt-BR"/>
        </w:rPr>
        <w:t>RESUMO</w:t>
      </w:r>
    </w:p>
    <w:p w14:paraId="039A1DE1" w14:textId="77777777" w:rsidR="00AA10EA" w:rsidRPr="00B33EA9" w:rsidRDefault="00AA10EA" w:rsidP="0020298E"/>
    <w:p w14:paraId="4A78FFFA" w14:textId="77777777" w:rsidR="00AA10EA" w:rsidRPr="00B33EA9" w:rsidRDefault="00AA10EA" w:rsidP="0020298E"/>
    <w:p w14:paraId="1F00FF5A" w14:textId="77777777" w:rsidR="00AA10EA" w:rsidRPr="00B33EA9" w:rsidRDefault="00AA10EA" w:rsidP="0020298E">
      <w:pPr>
        <w:pStyle w:val="Resumo"/>
      </w:pPr>
      <w:r w:rsidRPr="00B33EA9">
        <w:t>Elemento obrigatório, que consiste na apresentação concisa dos pontos relevantes de um texto. O resumo deve dar uma visão rápida e clara do conteúdo e das conclusões do trabalho. Deve conter entre 150 a 500 palavras.</w:t>
      </w:r>
    </w:p>
    <w:p w14:paraId="0450D7E5" w14:textId="77777777" w:rsidR="00AA10EA" w:rsidRPr="00B33EA9" w:rsidRDefault="00AA10EA" w:rsidP="0020298E"/>
    <w:p w14:paraId="2C772883" w14:textId="77777777" w:rsidR="00AA10EA" w:rsidRPr="00B33EA9" w:rsidRDefault="00AA10EA" w:rsidP="009F5A88">
      <w:pPr>
        <w:jc w:val="center"/>
      </w:pPr>
    </w:p>
    <w:p w14:paraId="7259E588" w14:textId="77777777" w:rsidR="00AA10EA" w:rsidRPr="00B33EA9" w:rsidRDefault="00AA10EA" w:rsidP="0020298E">
      <w:r w:rsidRPr="00E34E36">
        <w:rPr>
          <w:b/>
        </w:rPr>
        <w:t>Palavras-Chave:</w:t>
      </w:r>
      <w:r w:rsidRPr="00B33EA9">
        <w:t xml:space="preserve"> palavra 1, palavra 2, palavra 3.</w:t>
      </w:r>
    </w:p>
    <w:p w14:paraId="7DC7783B" w14:textId="77777777" w:rsidR="00AA10EA" w:rsidRDefault="00AA10EA" w:rsidP="0020298E"/>
    <w:p w14:paraId="685C69F0" w14:textId="77777777" w:rsidR="009F5A88" w:rsidRDefault="009F5A88" w:rsidP="009F5A88">
      <w:pPr>
        <w:pStyle w:val="UNIDAVISEOPRIMRIA"/>
        <w:jc w:val="center"/>
        <w:rPr>
          <w:lang w:val="pt-BR"/>
        </w:rPr>
      </w:pPr>
    </w:p>
    <w:p w14:paraId="3C591BCA" w14:textId="77777777" w:rsidR="009F5A88" w:rsidRDefault="009F5A88" w:rsidP="009F5A88">
      <w:pPr>
        <w:pStyle w:val="UNIDAVISEOPRIMRIA"/>
        <w:jc w:val="center"/>
        <w:rPr>
          <w:lang w:val="pt-BR"/>
        </w:rPr>
      </w:pPr>
    </w:p>
    <w:p w14:paraId="418BFB09" w14:textId="77777777" w:rsidR="009F5A88" w:rsidRDefault="009F5A88" w:rsidP="009F5A88">
      <w:pPr>
        <w:pStyle w:val="UNIDAVISEOPRIMRIA"/>
        <w:jc w:val="center"/>
        <w:rPr>
          <w:lang w:val="pt-BR"/>
        </w:rPr>
      </w:pPr>
    </w:p>
    <w:p w14:paraId="322A5C44" w14:textId="77777777" w:rsidR="009F5A88" w:rsidRDefault="009F5A88" w:rsidP="009F5A88">
      <w:pPr>
        <w:pStyle w:val="UNIDAVISEOPRIMRIA"/>
        <w:jc w:val="center"/>
        <w:rPr>
          <w:lang w:val="pt-BR"/>
        </w:rPr>
      </w:pPr>
    </w:p>
    <w:p w14:paraId="1E2267EF" w14:textId="77777777" w:rsidR="009F5A88" w:rsidRDefault="009F5A88" w:rsidP="009F5A88">
      <w:pPr>
        <w:pStyle w:val="UNIDAVISEOPRIMRIA"/>
        <w:jc w:val="center"/>
        <w:rPr>
          <w:lang w:val="pt-BR"/>
        </w:rPr>
      </w:pPr>
    </w:p>
    <w:p w14:paraId="28F9FD63" w14:textId="77777777" w:rsidR="009F5A88" w:rsidRDefault="009F5A88" w:rsidP="009F5A88">
      <w:pPr>
        <w:pStyle w:val="UNIDAVISEOPRIMRIA"/>
        <w:jc w:val="center"/>
        <w:rPr>
          <w:lang w:val="pt-BR"/>
        </w:rPr>
      </w:pPr>
    </w:p>
    <w:p w14:paraId="197A9655" w14:textId="77777777" w:rsidR="009F5A88" w:rsidRDefault="009F5A88" w:rsidP="009F5A88">
      <w:pPr>
        <w:pStyle w:val="UNIDAVISEOPRIMRIA"/>
        <w:jc w:val="center"/>
        <w:rPr>
          <w:lang w:val="pt-BR"/>
        </w:rPr>
      </w:pPr>
    </w:p>
    <w:p w14:paraId="0EE60CC7" w14:textId="77777777" w:rsidR="009F5A88" w:rsidRDefault="009F5A88" w:rsidP="009F5A88">
      <w:pPr>
        <w:pStyle w:val="UNIDAVISEOPRIMRIA"/>
        <w:jc w:val="center"/>
        <w:rPr>
          <w:lang w:val="pt-BR"/>
        </w:rPr>
      </w:pPr>
    </w:p>
    <w:p w14:paraId="2A84F63A" w14:textId="77777777" w:rsidR="009F5A88" w:rsidRDefault="009F5A88" w:rsidP="009F5A88">
      <w:pPr>
        <w:pStyle w:val="UNIDAVISEOPRIMRIA"/>
        <w:jc w:val="center"/>
        <w:rPr>
          <w:lang w:val="pt-BR"/>
        </w:rPr>
      </w:pPr>
    </w:p>
    <w:p w14:paraId="49E6D0EF" w14:textId="77777777" w:rsidR="009F5A88" w:rsidRDefault="009F5A88" w:rsidP="009F5A88">
      <w:pPr>
        <w:pStyle w:val="UNIDAVISEOPRIMRIA"/>
        <w:jc w:val="center"/>
        <w:rPr>
          <w:lang w:val="pt-BR"/>
        </w:rPr>
      </w:pPr>
    </w:p>
    <w:p w14:paraId="36EA2DB4" w14:textId="77777777" w:rsidR="009F5A88" w:rsidRDefault="009F5A88" w:rsidP="009F5A88">
      <w:pPr>
        <w:pStyle w:val="UNIDAVISEOPRIMRIA"/>
        <w:jc w:val="center"/>
        <w:rPr>
          <w:lang w:val="pt-BR"/>
        </w:rPr>
      </w:pPr>
    </w:p>
    <w:p w14:paraId="50E813CD" w14:textId="77777777" w:rsidR="009F5A88" w:rsidRDefault="009F5A88" w:rsidP="009F5A88">
      <w:pPr>
        <w:pStyle w:val="UNIDAVISEOPRIMRIA"/>
        <w:jc w:val="center"/>
        <w:rPr>
          <w:lang w:val="pt-BR"/>
        </w:rPr>
      </w:pPr>
    </w:p>
    <w:p w14:paraId="724C8F43" w14:textId="77777777" w:rsidR="009F5A88" w:rsidRDefault="009F5A88" w:rsidP="009F5A88">
      <w:pPr>
        <w:pStyle w:val="UNIDAVISEOPRIMRIA"/>
        <w:jc w:val="center"/>
        <w:rPr>
          <w:lang w:val="pt-BR"/>
        </w:rPr>
      </w:pPr>
    </w:p>
    <w:p w14:paraId="7E20FDD7" w14:textId="77777777" w:rsidR="009F5A88" w:rsidRDefault="009F5A88" w:rsidP="009F5A88">
      <w:pPr>
        <w:pStyle w:val="UNIDAVISEOPRIMRIA"/>
        <w:jc w:val="center"/>
        <w:rPr>
          <w:lang w:val="pt-BR"/>
        </w:rPr>
      </w:pPr>
    </w:p>
    <w:p w14:paraId="52B70EBA" w14:textId="77777777" w:rsidR="009F5A88" w:rsidRDefault="009F5A88" w:rsidP="009F5A88">
      <w:pPr>
        <w:pStyle w:val="UNIDAVISEOPRIMRIA"/>
        <w:jc w:val="center"/>
        <w:rPr>
          <w:lang w:val="pt-BR"/>
        </w:rPr>
      </w:pPr>
    </w:p>
    <w:p w14:paraId="53BCC585" w14:textId="77777777" w:rsidR="009F5A88" w:rsidRDefault="009F5A88" w:rsidP="009F5A88">
      <w:pPr>
        <w:pStyle w:val="UNIDAVISEOPRIMRIA"/>
        <w:jc w:val="center"/>
        <w:rPr>
          <w:lang w:val="pt-BR"/>
        </w:rPr>
      </w:pPr>
    </w:p>
    <w:p w14:paraId="0BF251E4" w14:textId="77777777" w:rsidR="009F5A88" w:rsidRDefault="009F5A88" w:rsidP="009F5A88">
      <w:pPr>
        <w:pStyle w:val="UNIDAVISEOPRIMRIA"/>
        <w:jc w:val="center"/>
        <w:rPr>
          <w:lang w:val="pt-BR"/>
        </w:rPr>
      </w:pPr>
    </w:p>
    <w:p w14:paraId="6A3C51BF" w14:textId="77777777" w:rsidR="009F5A88" w:rsidRDefault="009F5A88" w:rsidP="009F5A88">
      <w:pPr>
        <w:pStyle w:val="UNIDAVISEOPRIMRIA"/>
        <w:jc w:val="center"/>
        <w:rPr>
          <w:lang w:val="pt-BR"/>
        </w:rPr>
      </w:pPr>
    </w:p>
    <w:p w14:paraId="2718F5E3" w14:textId="77777777" w:rsidR="009F5A88" w:rsidRDefault="009F5A88" w:rsidP="009F5A88">
      <w:pPr>
        <w:pStyle w:val="UNIDAVISEOPRIMRIA"/>
        <w:jc w:val="center"/>
        <w:rPr>
          <w:lang w:val="pt-BR"/>
        </w:rPr>
      </w:pPr>
    </w:p>
    <w:p w14:paraId="039DD5B8" w14:textId="77777777" w:rsidR="009F5A88" w:rsidRDefault="009F5A88" w:rsidP="009F5A88">
      <w:pPr>
        <w:pStyle w:val="UNIDAVISEOPRIMRIA"/>
        <w:jc w:val="center"/>
        <w:rPr>
          <w:lang w:val="pt-BR"/>
        </w:rPr>
      </w:pPr>
    </w:p>
    <w:p w14:paraId="591C958F" w14:textId="77777777" w:rsidR="009F5A88" w:rsidRDefault="009F5A88" w:rsidP="009F5A88">
      <w:pPr>
        <w:pStyle w:val="UNIDAVISEOPRIMRIA"/>
        <w:jc w:val="center"/>
        <w:rPr>
          <w:lang w:val="pt-BR"/>
        </w:rPr>
      </w:pPr>
    </w:p>
    <w:p w14:paraId="38A2851D" w14:textId="77777777" w:rsidR="009F5A88" w:rsidRDefault="009F5A88" w:rsidP="009F5A88">
      <w:pPr>
        <w:pStyle w:val="UNIDAVISEOPRIMRIA"/>
        <w:jc w:val="center"/>
        <w:rPr>
          <w:lang w:val="pt-BR"/>
        </w:rPr>
      </w:pPr>
    </w:p>
    <w:p w14:paraId="4DD96E2B" w14:textId="77777777" w:rsidR="009F5A88" w:rsidRDefault="009F5A88" w:rsidP="009F5A88">
      <w:pPr>
        <w:pStyle w:val="UNIDAVISEOPRIMRIA"/>
        <w:jc w:val="center"/>
        <w:rPr>
          <w:lang w:val="pt-BR"/>
        </w:rPr>
      </w:pPr>
    </w:p>
    <w:p w14:paraId="29645026" w14:textId="77777777" w:rsidR="009F5A88" w:rsidRDefault="009F5A88" w:rsidP="009F5A88">
      <w:pPr>
        <w:pStyle w:val="UNIDAVISEOPRIMRIA"/>
        <w:jc w:val="center"/>
        <w:rPr>
          <w:lang w:val="pt-BR"/>
        </w:rPr>
      </w:pPr>
    </w:p>
    <w:p w14:paraId="08638432" w14:textId="77777777" w:rsidR="009F5A88" w:rsidRDefault="009F5A88" w:rsidP="009F5A88">
      <w:pPr>
        <w:pStyle w:val="UNIDAVISEOPRIMRIA"/>
        <w:jc w:val="center"/>
        <w:rPr>
          <w:lang w:val="pt-BR"/>
        </w:rPr>
      </w:pPr>
    </w:p>
    <w:p w14:paraId="6CD32317" w14:textId="77777777" w:rsidR="009F5A88" w:rsidRDefault="009F5A88" w:rsidP="009F5A88">
      <w:pPr>
        <w:pStyle w:val="UNIDAVISEOPRIMRIA"/>
        <w:jc w:val="center"/>
        <w:rPr>
          <w:lang w:val="pt-BR"/>
        </w:rPr>
      </w:pPr>
    </w:p>
    <w:p w14:paraId="7AF61AA5" w14:textId="77777777" w:rsidR="009F5A88" w:rsidRDefault="009F5A88" w:rsidP="009F5A88">
      <w:pPr>
        <w:pStyle w:val="UNIDAVISEOPRIMRIA"/>
        <w:jc w:val="center"/>
        <w:rPr>
          <w:lang w:val="pt-BR"/>
        </w:rPr>
      </w:pPr>
    </w:p>
    <w:p w14:paraId="4E691E5B" w14:textId="77777777" w:rsidR="009F5A88" w:rsidRDefault="009F5A88" w:rsidP="009F5A88">
      <w:pPr>
        <w:pStyle w:val="UNIDAVISEOPRIMRIA"/>
        <w:jc w:val="center"/>
        <w:rPr>
          <w:lang w:val="pt-BR"/>
        </w:rPr>
      </w:pPr>
    </w:p>
    <w:p w14:paraId="31BE70FC" w14:textId="77777777" w:rsidR="009F5A88" w:rsidRDefault="009F5A88" w:rsidP="009F5A88">
      <w:pPr>
        <w:pStyle w:val="UNIDAVISEOPRIMRIA"/>
        <w:jc w:val="center"/>
        <w:rPr>
          <w:lang w:val="pt-BR"/>
        </w:rPr>
      </w:pPr>
    </w:p>
    <w:p w14:paraId="72014AE9" w14:textId="77777777" w:rsidR="009F5A88" w:rsidRDefault="009F5A88" w:rsidP="009F5A88">
      <w:pPr>
        <w:pStyle w:val="UNIDAVISEOPRIMRIA"/>
        <w:jc w:val="center"/>
        <w:rPr>
          <w:lang w:val="pt-BR"/>
        </w:rPr>
      </w:pPr>
    </w:p>
    <w:p w14:paraId="36A3C4E8" w14:textId="77777777" w:rsidR="009F5A88" w:rsidRDefault="009F5A88" w:rsidP="009F5A88">
      <w:pPr>
        <w:pStyle w:val="UNIDAVISEOPRIMRIA"/>
        <w:jc w:val="center"/>
        <w:rPr>
          <w:lang w:val="pt-BR"/>
        </w:rPr>
      </w:pPr>
    </w:p>
    <w:p w14:paraId="43C5C04A" w14:textId="77777777" w:rsidR="009F5A88" w:rsidRDefault="009F5A88" w:rsidP="009F5A88">
      <w:pPr>
        <w:pStyle w:val="UNIDAVISEOPRIMRIA"/>
        <w:jc w:val="center"/>
        <w:rPr>
          <w:lang w:val="pt-BR"/>
        </w:rPr>
      </w:pPr>
    </w:p>
    <w:p w14:paraId="146E9FB7" w14:textId="77777777" w:rsidR="009F5A88" w:rsidRDefault="009F5A88" w:rsidP="009F5A88">
      <w:pPr>
        <w:pStyle w:val="UNIDAVISEOPRIMRIA"/>
        <w:jc w:val="center"/>
        <w:rPr>
          <w:lang w:val="pt-BR"/>
        </w:rPr>
      </w:pPr>
    </w:p>
    <w:p w14:paraId="72F1F83C" w14:textId="77777777" w:rsidR="009F5A88" w:rsidRDefault="009F5A88" w:rsidP="009F5A88">
      <w:pPr>
        <w:pStyle w:val="UNIDAVISEOPRIMRIA"/>
        <w:jc w:val="center"/>
        <w:rPr>
          <w:lang w:val="pt-BR"/>
        </w:rPr>
      </w:pPr>
    </w:p>
    <w:p w14:paraId="47CCFDF2" w14:textId="77777777" w:rsidR="009F5A88" w:rsidRDefault="009F5A88" w:rsidP="009F5A88">
      <w:pPr>
        <w:pStyle w:val="UNIDAVISEOPRIMRIA"/>
        <w:jc w:val="center"/>
        <w:rPr>
          <w:lang w:val="pt-BR"/>
        </w:rPr>
      </w:pPr>
    </w:p>
    <w:p w14:paraId="1E371956" w14:textId="77777777" w:rsidR="009F5A88" w:rsidRDefault="009F5A88" w:rsidP="009F5A88">
      <w:pPr>
        <w:pStyle w:val="UNIDAVISEOPRIMRIA"/>
        <w:jc w:val="center"/>
        <w:rPr>
          <w:lang w:val="pt-BR"/>
        </w:rPr>
      </w:pPr>
    </w:p>
    <w:p w14:paraId="42D3CBB6" w14:textId="77777777" w:rsidR="009F5A88" w:rsidRDefault="009F5A88" w:rsidP="009F5A88">
      <w:pPr>
        <w:pStyle w:val="UNIDAVISEOPRIMRIA"/>
        <w:jc w:val="center"/>
        <w:rPr>
          <w:lang w:val="pt-BR"/>
        </w:rPr>
      </w:pPr>
    </w:p>
    <w:p w14:paraId="523AEC4B" w14:textId="77777777" w:rsidR="009F5A88" w:rsidRDefault="009F5A88" w:rsidP="009F5A88">
      <w:pPr>
        <w:pStyle w:val="UNIDAVISEOPRIMRIA"/>
        <w:jc w:val="center"/>
        <w:rPr>
          <w:lang w:val="pt-BR"/>
        </w:rPr>
      </w:pPr>
    </w:p>
    <w:p w14:paraId="3987D7A8" w14:textId="77777777" w:rsidR="009F5A88" w:rsidRDefault="009F5A88" w:rsidP="009F5A88">
      <w:pPr>
        <w:pStyle w:val="UNIDAVISEOPRIMRIA"/>
        <w:jc w:val="center"/>
        <w:rPr>
          <w:lang w:val="pt-BR"/>
        </w:rPr>
      </w:pPr>
    </w:p>
    <w:p w14:paraId="2B691CC7" w14:textId="220589E5" w:rsidR="009F5A88" w:rsidRPr="00720A7D" w:rsidRDefault="00000000" w:rsidP="009F5A88">
      <w:pPr>
        <w:pStyle w:val="UNIDAVISEOPRIMRIA"/>
        <w:jc w:val="center"/>
        <w:rPr>
          <w:lang w:val="pt-BR"/>
        </w:rPr>
      </w:pPr>
      <w:r>
        <w:rPr>
          <w:noProof/>
        </w:rPr>
        <w:lastRenderedPageBreak/>
        <w:pict w14:anchorId="086B3091">
          <v:shape id="_x0000_s2054" type="#_x0000_t202" style="position:absolute;left:0;text-align:left;margin-left:-67.9pt;margin-top:-51.8pt;width:17.25pt;height:15.7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" stroked="f">
            <v:textbox>
              <w:txbxContent>
                <w:p w14:paraId="44E38481" w14:textId="77777777" w:rsidR="0020298E" w:rsidRDefault="0020298E" w:rsidP="009F5A88"/>
              </w:txbxContent>
            </v:textbox>
            <w10:wrap anchorx="margin"/>
          </v:shape>
        </w:pict>
      </w:r>
      <w:r w:rsidR="009F5A88">
        <w:rPr>
          <w:lang w:val="pt-BR"/>
        </w:rPr>
        <w:t>ABSTRACT</w:t>
      </w:r>
    </w:p>
    <w:p w14:paraId="7A81C279" w14:textId="77777777" w:rsidR="009F5A88" w:rsidRPr="00B33EA9" w:rsidRDefault="009F5A88" w:rsidP="009F5A88"/>
    <w:p w14:paraId="5F0EA766" w14:textId="77777777" w:rsidR="009F5A88" w:rsidRPr="00B33EA9" w:rsidRDefault="009F5A88" w:rsidP="009F5A88"/>
    <w:p w14:paraId="5038CF3E" w14:textId="77777777" w:rsidR="009F5A88" w:rsidRPr="004C14D8" w:rsidRDefault="009F5A88" w:rsidP="009F5A88">
      <w:r w:rsidRPr="004C14D8">
        <w:t>Versão do resumo em inglês (</w:t>
      </w:r>
      <w:r w:rsidR="00021926">
        <w:t xml:space="preserve">também </w:t>
      </w:r>
      <w:r w:rsidRPr="004C14D8">
        <w:t>pode ser em espanhol).</w:t>
      </w:r>
    </w:p>
    <w:p w14:paraId="2E735989" w14:textId="77777777" w:rsidR="009F5A88" w:rsidRPr="004C14D8" w:rsidRDefault="009F5A88" w:rsidP="009F5A88"/>
    <w:p w14:paraId="1A3EB8B6" w14:textId="77777777" w:rsidR="009F5A88" w:rsidRPr="00B33EA9" w:rsidRDefault="009F5A88" w:rsidP="009F5A88"/>
    <w:p w14:paraId="7340CCB8" w14:textId="77777777" w:rsidR="009F5A88" w:rsidRPr="0077454C" w:rsidRDefault="009F5A88" w:rsidP="009F5A88">
      <w:pPr>
        <w:rPr>
          <w:lang w:val="en-US"/>
        </w:rPr>
      </w:pPr>
      <w:r w:rsidRPr="0077454C">
        <w:rPr>
          <w:b/>
          <w:lang w:val="en-US"/>
        </w:rPr>
        <w:t>Keywords:</w:t>
      </w:r>
      <w:r w:rsidRPr="0077454C">
        <w:rPr>
          <w:lang w:val="en-US"/>
        </w:rPr>
        <w:t xml:space="preserve"> keyword 1, keyword 2, keyword 3.</w:t>
      </w:r>
    </w:p>
    <w:p w14:paraId="17FAAE4D" w14:textId="77777777" w:rsidR="009F5A88" w:rsidRPr="0077454C" w:rsidRDefault="009F5A88" w:rsidP="0020298E">
      <w:pPr>
        <w:rPr>
          <w:lang w:val="en-US"/>
        </w:rPr>
      </w:pPr>
    </w:p>
    <w:p w14:paraId="06FD7267" w14:textId="482341AC" w:rsidR="00AA10EA" w:rsidRPr="0077454C" w:rsidRDefault="00AA10EA" w:rsidP="0020298E">
      <w:pPr>
        <w:pStyle w:val="UNIDAVISEOPRIMRIA"/>
        <w:jc w:val="center"/>
      </w:pPr>
      <w:r w:rsidRPr="0077454C">
        <w:br w:type="page"/>
      </w:r>
      <w:r w:rsidR="00000000">
        <w:rPr>
          <w:noProof/>
        </w:rPr>
        <w:lastRenderedPageBreak/>
        <w:pict w14:anchorId="56D009B1">
          <v:shape id="_x0000_s2053" type="#_x0000_t202" style="position:absolute;left:0;text-align:left;margin-left:-67.9pt;margin-top:-51.65pt;width:17.25pt;height:15.7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6bE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" stroked="f">
            <v:textbox>
              <w:txbxContent>
                <w:p w14:paraId="45843EED" w14:textId="77777777" w:rsidR="0020298E" w:rsidRDefault="0020298E" w:rsidP="00B8782F"/>
              </w:txbxContent>
            </v:textbox>
            <w10:wrap anchorx="margin"/>
          </v:shape>
        </w:pict>
      </w:r>
      <w:r w:rsidRPr="0077454C">
        <w:t>LISTA DE FIGURAS</w:t>
      </w:r>
    </w:p>
    <w:p w14:paraId="441A9643" w14:textId="77777777" w:rsidR="00AA10EA" w:rsidRPr="0077454C" w:rsidRDefault="00AA10EA" w:rsidP="0020298E">
      <w:pPr>
        <w:rPr>
          <w:lang w:val="en-US"/>
        </w:rPr>
      </w:pPr>
    </w:p>
    <w:p w14:paraId="4B034EB2" w14:textId="77777777" w:rsidR="00AA10EA" w:rsidRPr="0077454C" w:rsidRDefault="00AA10EA" w:rsidP="0020298E">
      <w:pPr>
        <w:pStyle w:val="Ttulospr-textuais"/>
        <w:tabs>
          <w:tab w:val="left" w:leader="dot" w:pos="8647"/>
        </w:tabs>
        <w:spacing w:before="120" w:after="120" w:line="360" w:lineRule="auto"/>
        <w:jc w:val="left"/>
        <w:rPr>
          <w:b w:val="0"/>
          <w:caps w:val="0"/>
          <w:lang w:val="en-US"/>
        </w:rPr>
      </w:pPr>
    </w:p>
    <w:p w14:paraId="58EEF202"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1- Título Figura</w:t>
      </w:r>
      <w:r>
        <w:rPr>
          <w:b w:val="0"/>
          <w:caps w:val="0"/>
        </w:rPr>
        <w:tab/>
        <w:t>21</w:t>
      </w:r>
    </w:p>
    <w:p w14:paraId="61C70D6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2- Título Figura</w:t>
      </w:r>
      <w:r>
        <w:rPr>
          <w:b w:val="0"/>
          <w:caps w:val="0"/>
        </w:rPr>
        <w:tab/>
        <w:t>21</w:t>
      </w:r>
    </w:p>
    <w:p w14:paraId="2C5AA1C8"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3- Título Figura</w:t>
      </w:r>
      <w:r>
        <w:rPr>
          <w:b w:val="0"/>
          <w:caps w:val="0"/>
        </w:rPr>
        <w:tab/>
        <w:t>21</w:t>
      </w:r>
    </w:p>
    <w:p w14:paraId="2BFD3C51"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4- Título Figura</w:t>
      </w:r>
      <w:r>
        <w:rPr>
          <w:b w:val="0"/>
          <w:caps w:val="0"/>
        </w:rPr>
        <w:tab/>
      </w:r>
      <w:r w:rsidR="00514B92">
        <w:rPr>
          <w:b w:val="0"/>
          <w:caps w:val="0"/>
        </w:rPr>
        <w:t>21</w:t>
      </w:r>
    </w:p>
    <w:p w14:paraId="2CFFADEB" w14:textId="77777777" w:rsidR="00AA10EA" w:rsidRDefault="00AA10EA" w:rsidP="0020298E">
      <w:pPr>
        <w:pStyle w:val="Ttulospr-textuais"/>
        <w:tabs>
          <w:tab w:val="left" w:leader="dot" w:pos="8647"/>
        </w:tabs>
        <w:spacing w:before="120" w:after="120" w:line="360" w:lineRule="auto"/>
        <w:jc w:val="left"/>
        <w:rPr>
          <w:b w:val="0"/>
          <w:caps w:val="0"/>
        </w:rPr>
      </w:pPr>
      <w:r>
        <w:rPr>
          <w:b w:val="0"/>
          <w:caps w:val="0"/>
        </w:rPr>
        <w:t>Figura 5- Título Figura</w:t>
      </w:r>
      <w:r>
        <w:rPr>
          <w:b w:val="0"/>
          <w:caps w:val="0"/>
        </w:rPr>
        <w:tab/>
        <w:t>21</w:t>
      </w:r>
    </w:p>
    <w:p w14:paraId="67BFD694" w14:textId="77777777" w:rsidR="00AA10EA" w:rsidRDefault="00AA10EA" w:rsidP="0020298E">
      <w:pPr>
        <w:pStyle w:val="Ttulospr-textuais"/>
        <w:tabs>
          <w:tab w:val="left" w:leader="dot" w:pos="8647"/>
        </w:tabs>
        <w:spacing w:before="120" w:after="120" w:line="360" w:lineRule="auto"/>
        <w:jc w:val="left"/>
        <w:rPr>
          <w:b w:val="0"/>
          <w:caps w:val="0"/>
        </w:rPr>
      </w:pPr>
    </w:p>
    <w:p w14:paraId="4597CD2C" w14:textId="77777777" w:rsidR="00AA10EA" w:rsidRDefault="00AA10EA" w:rsidP="0020298E">
      <w:pPr>
        <w:pStyle w:val="Ttulospr-textuais"/>
        <w:tabs>
          <w:tab w:val="left" w:leader="dot" w:pos="8647"/>
        </w:tabs>
        <w:spacing w:before="120" w:after="120" w:line="360" w:lineRule="auto"/>
        <w:jc w:val="left"/>
        <w:rPr>
          <w:b w:val="0"/>
          <w:caps w:val="0"/>
        </w:rPr>
      </w:pPr>
    </w:p>
    <w:p w14:paraId="6BA6EFEB" w14:textId="77777777" w:rsidR="00AA10EA" w:rsidRDefault="00AA10EA" w:rsidP="0020298E">
      <w:pPr>
        <w:pStyle w:val="Ttulospr-textuais"/>
        <w:tabs>
          <w:tab w:val="left" w:leader="dot" w:pos="8647"/>
        </w:tabs>
        <w:spacing w:before="120" w:after="120" w:line="360" w:lineRule="auto"/>
        <w:jc w:val="left"/>
        <w:rPr>
          <w:b w:val="0"/>
          <w:caps w:val="0"/>
        </w:rPr>
      </w:pPr>
    </w:p>
    <w:p w14:paraId="7E4EE987" w14:textId="77777777" w:rsidR="00AA10EA" w:rsidRPr="00720A7D" w:rsidRDefault="00AA10EA" w:rsidP="0020298E">
      <w:pPr>
        <w:pStyle w:val="Ttulospr-textuais"/>
        <w:tabs>
          <w:tab w:val="left" w:leader="dot" w:pos="8647"/>
        </w:tabs>
        <w:spacing w:before="120" w:after="120" w:line="360" w:lineRule="auto"/>
        <w:jc w:val="left"/>
        <w:rPr>
          <w:b w:val="0"/>
        </w:rPr>
      </w:pPr>
    </w:p>
    <w:p w14:paraId="3461D442" w14:textId="77777777" w:rsidR="00AA10EA" w:rsidRPr="00E76FE1" w:rsidRDefault="00AA10EA" w:rsidP="0020298E"/>
    <w:p w14:paraId="2818B754" w14:textId="77777777" w:rsidR="00AA10EA" w:rsidRPr="00B33EA9" w:rsidRDefault="00AA10EA" w:rsidP="0020298E"/>
    <w:p w14:paraId="573DD2B4" w14:textId="119027CE" w:rsidR="00AA10EA" w:rsidRDefault="00AA10EA" w:rsidP="0020298E">
      <w:pPr>
        <w:pStyle w:val="UNIDAVISEOPRIMRIA"/>
        <w:jc w:val="center"/>
        <w:rPr>
          <w:lang w:val="pt-BR"/>
        </w:rPr>
      </w:pPr>
      <w:r w:rsidRPr="00720A7D">
        <w:rPr>
          <w:lang w:val="pt-BR"/>
        </w:rPr>
        <w:br w:type="page"/>
      </w:r>
      <w:r w:rsidR="00000000">
        <w:rPr>
          <w:noProof/>
        </w:rPr>
        <w:lastRenderedPageBreak/>
        <w:pict w14:anchorId="4581F077">
          <v:shape id="_x0000_s2052" type="#_x0000_t202" style="position:absolute;left:0;text-align:left;margin-left:-67.9pt;margin-top:-49.1pt;width:17.25pt;height:15.7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MgyDgIAAPw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" stroked="f">
            <v:textbox>
              <w:txbxContent>
                <w:p w14:paraId="24E2E091" w14:textId="77777777" w:rsidR="0020298E" w:rsidRDefault="0020298E" w:rsidP="00B8782F"/>
              </w:txbxContent>
            </v:textbox>
            <w10:wrap anchorx="margin"/>
          </v:shape>
        </w:pict>
      </w:r>
      <w:r w:rsidRPr="00720A7D">
        <w:rPr>
          <w:lang w:val="pt-BR"/>
        </w:rPr>
        <w:t>LISTA DE QUADROS</w:t>
      </w:r>
    </w:p>
    <w:p w14:paraId="79C91E47" w14:textId="77777777" w:rsidR="00AA10EA" w:rsidRDefault="00AA10EA" w:rsidP="0020298E">
      <w:pPr>
        <w:pStyle w:val="UNIDAVISEOPRIMRIA"/>
        <w:jc w:val="center"/>
        <w:rPr>
          <w:lang w:val="pt-BR"/>
        </w:rPr>
      </w:pPr>
    </w:p>
    <w:p w14:paraId="339B704C" w14:textId="77777777" w:rsidR="00AA10EA" w:rsidRDefault="00AA10EA" w:rsidP="0020298E">
      <w:pPr>
        <w:pStyle w:val="Ttulospr-textuais"/>
        <w:tabs>
          <w:tab w:val="left" w:leader="dot" w:pos="8647"/>
        </w:tabs>
        <w:spacing w:before="120" w:after="120" w:line="360" w:lineRule="auto"/>
        <w:jc w:val="left"/>
        <w:rPr>
          <w:b w:val="0"/>
          <w:caps w:val="0"/>
        </w:rPr>
      </w:pPr>
    </w:p>
    <w:p w14:paraId="6D2FD9AA"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1 - Título Quadro</w:t>
      </w:r>
      <w:r>
        <w:rPr>
          <w:b w:val="0"/>
          <w:caps w:val="0"/>
        </w:rPr>
        <w:tab/>
        <w:t>21</w:t>
      </w:r>
    </w:p>
    <w:p w14:paraId="5FBE4897"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2 - Título Quadro</w:t>
      </w:r>
      <w:r>
        <w:rPr>
          <w:b w:val="0"/>
          <w:caps w:val="0"/>
        </w:rPr>
        <w:tab/>
        <w:t>21</w:t>
      </w:r>
    </w:p>
    <w:p w14:paraId="21F3B02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3 - Título Quadro</w:t>
      </w:r>
      <w:r>
        <w:rPr>
          <w:b w:val="0"/>
          <w:caps w:val="0"/>
        </w:rPr>
        <w:tab/>
        <w:t>21</w:t>
      </w:r>
    </w:p>
    <w:p w14:paraId="1CBAC10F"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4 - Título Quadro</w:t>
      </w:r>
      <w:r>
        <w:rPr>
          <w:b w:val="0"/>
          <w:caps w:val="0"/>
        </w:rPr>
        <w:tab/>
        <w:t>21</w:t>
      </w:r>
    </w:p>
    <w:p w14:paraId="438D28F3" w14:textId="77777777" w:rsidR="00514B92" w:rsidRDefault="00514B92" w:rsidP="00514B92">
      <w:pPr>
        <w:pStyle w:val="Ttulospr-textuais"/>
        <w:tabs>
          <w:tab w:val="left" w:leader="dot" w:pos="8647"/>
        </w:tabs>
        <w:spacing w:before="120" w:after="120" w:line="360" w:lineRule="auto"/>
        <w:jc w:val="left"/>
        <w:rPr>
          <w:b w:val="0"/>
          <w:caps w:val="0"/>
        </w:rPr>
      </w:pPr>
      <w:r>
        <w:rPr>
          <w:b w:val="0"/>
          <w:caps w:val="0"/>
        </w:rPr>
        <w:t>Quadro 5 - Título Quadro</w:t>
      </w:r>
      <w:r>
        <w:rPr>
          <w:b w:val="0"/>
          <w:caps w:val="0"/>
        </w:rPr>
        <w:tab/>
        <w:t>21</w:t>
      </w:r>
    </w:p>
    <w:p w14:paraId="1968DD94" w14:textId="77777777" w:rsidR="00514B92" w:rsidRDefault="00514B92" w:rsidP="00514B92">
      <w:pPr>
        <w:pStyle w:val="Ttulospr-textuais"/>
        <w:tabs>
          <w:tab w:val="left" w:leader="dot" w:pos="8647"/>
        </w:tabs>
        <w:spacing w:before="120" w:after="120" w:line="360" w:lineRule="auto"/>
        <w:jc w:val="left"/>
        <w:rPr>
          <w:b w:val="0"/>
          <w:caps w:val="0"/>
        </w:rPr>
      </w:pPr>
    </w:p>
    <w:p w14:paraId="67092E6F" w14:textId="77777777" w:rsidR="00514B92" w:rsidRDefault="00514B92" w:rsidP="00514B92">
      <w:pPr>
        <w:pStyle w:val="Ttulospr-textuais"/>
        <w:tabs>
          <w:tab w:val="left" w:leader="dot" w:pos="8647"/>
        </w:tabs>
        <w:spacing w:before="120" w:after="120" w:line="360" w:lineRule="auto"/>
        <w:jc w:val="left"/>
        <w:rPr>
          <w:b w:val="0"/>
          <w:caps w:val="0"/>
        </w:rPr>
      </w:pPr>
    </w:p>
    <w:p w14:paraId="664756F3" w14:textId="77777777" w:rsidR="00AA10EA" w:rsidRPr="0077454C" w:rsidRDefault="00AA10EA" w:rsidP="0020298E">
      <w:pPr>
        <w:pStyle w:val="UNIDAVISEOPRIMRIA"/>
        <w:jc w:val="center"/>
        <w:rPr>
          <w:lang w:val="pt-BR"/>
        </w:rPr>
      </w:pPr>
    </w:p>
    <w:p w14:paraId="59DFA76E" w14:textId="26D9FA6C" w:rsidR="00AA10EA" w:rsidRDefault="00AA10EA" w:rsidP="0020298E">
      <w:pPr>
        <w:pStyle w:val="UNIDAVISEOPRIMRIA"/>
        <w:jc w:val="center"/>
        <w:rPr>
          <w:lang w:val="pt-BR"/>
        </w:rPr>
      </w:pPr>
      <w:r w:rsidRPr="00720A7D">
        <w:rPr>
          <w:lang w:val="pt-BR"/>
        </w:rPr>
        <w:br w:type="page"/>
      </w:r>
      <w:r w:rsidR="00000000">
        <w:rPr>
          <w:noProof/>
        </w:rPr>
        <w:lastRenderedPageBreak/>
        <w:pict w14:anchorId="7CA9CB47">
          <v:shape id="_x0000_s2051" type="#_x0000_t202" style="position:absolute;left:0;text-align:left;margin-left:-67.9pt;margin-top:-50pt;width:17.25pt;height:1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TK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" stroked="f">
            <v:textbox>
              <w:txbxContent>
                <w:p w14:paraId="285F005C" w14:textId="77777777" w:rsidR="0020298E" w:rsidRDefault="0020298E" w:rsidP="00B8782F"/>
              </w:txbxContent>
            </v:textbox>
            <w10:wrap anchorx="margin"/>
          </v:shape>
        </w:pict>
      </w:r>
      <w:r w:rsidRPr="00720A7D">
        <w:rPr>
          <w:lang w:val="pt-BR"/>
        </w:rPr>
        <w:t>LISTA DE ABREVIATURAS E SIGLAS</w:t>
      </w:r>
    </w:p>
    <w:p w14:paraId="74270A2A" w14:textId="77777777" w:rsidR="00AA10EA" w:rsidRDefault="00AA10EA" w:rsidP="0020298E">
      <w:pPr>
        <w:pStyle w:val="UNIDAVISEOPRIMRIA"/>
        <w:jc w:val="center"/>
        <w:rPr>
          <w:lang w:val="pt-BR"/>
        </w:rPr>
      </w:pPr>
    </w:p>
    <w:p w14:paraId="18BDD9FB" w14:textId="77777777" w:rsidR="00AA10EA" w:rsidRPr="00474D06" w:rsidRDefault="00AA10EA" w:rsidP="0020298E"/>
    <w:p w14:paraId="46603B3D" w14:textId="77777777" w:rsidR="00AA10EA" w:rsidRDefault="00AA10EA" w:rsidP="0020298E">
      <w:pPr>
        <w:tabs>
          <w:tab w:val="left" w:pos="1418"/>
        </w:tabs>
      </w:pPr>
      <w:r>
        <w:t>MA</w:t>
      </w:r>
      <w:r>
        <w:tab/>
        <w:t>Modelo de Abreviatura</w:t>
      </w:r>
    </w:p>
    <w:p w14:paraId="74CD70D1" w14:textId="77777777" w:rsidR="00AA10EA" w:rsidRPr="00474D06" w:rsidRDefault="00AA10EA" w:rsidP="0020298E">
      <w:pPr>
        <w:tabs>
          <w:tab w:val="left" w:pos="1418"/>
        </w:tabs>
      </w:pPr>
    </w:p>
    <w:p w14:paraId="086E0414" w14:textId="56C05281" w:rsidR="00AA10EA" w:rsidRPr="00AA10EA" w:rsidRDefault="00AA10EA" w:rsidP="00AA10EA">
      <w:pPr>
        <w:jc w:val="center"/>
        <w:rPr>
          <w:b/>
        </w:rPr>
      </w:pPr>
      <w:r w:rsidRPr="00474D06">
        <w:br w:type="page"/>
      </w:r>
      <w:r w:rsidR="00000000">
        <w:rPr>
          <w:noProof/>
        </w:rPr>
        <w:lastRenderedPageBreak/>
        <w:pict w14:anchorId="37EB0B80">
          <v:shape id="_x0000_s2050" type="#_x0000_t202" style="position:absolute;left:0;text-align:left;margin-left:-67.9pt;margin-top:-54.05pt;width:17.25pt;height:15.7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" stroked="f">
            <v:textbox>
              <w:txbxContent>
                <w:p w14:paraId="3A34798D" w14:textId="77777777" w:rsidR="0020298E" w:rsidRDefault="0020298E" w:rsidP="00B8782F"/>
              </w:txbxContent>
            </v:textbox>
            <w10:wrap anchorx="margin"/>
          </v:shape>
        </w:pict>
      </w:r>
      <w:r w:rsidRPr="00AA10EA">
        <w:rPr>
          <w:b/>
        </w:rPr>
        <w:t>SUMÁRIO</w:t>
      </w:r>
    </w:p>
    <w:p w14:paraId="7F9F3A5E" w14:textId="77777777" w:rsidR="00AA10EA" w:rsidRDefault="00AA10EA" w:rsidP="0020298E"/>
    <w:p w14:paraId="1A8F36D1" w14:textId="77777777" w:rsidR="00AA10EA" w:rsidRPr="00B33EA9" w:rsidRDefault="00AA10EA" w:rsidP="0020298E">
      <w:r w:rsidRPr="00B33EA9">
        <w:t xml:space="preserve">(a contagem inicia na folha de rosto, mas a paginação inicia apenas </w:t>
      </w:r>
      <w:r>
        <w:t>na Introdução</w:t>
      </w:r>
      <w:r w:rsidRPr="00B33EA9">
        <w:t>)</w:t>
      </w:r>
    </w:p>
    <w:p w14:paraId="03369D69" w14:textId="77777777" w:rsidR="00AA10EA" w:rsidRPr="00B33EA9" w:rsidRDefault="00AA10EA" w:rsidP="0020298E"/>
    <w:p w14:paraId="6141826F" w14:textId="77777777" w:rsidR="00AA10EA" w:rsidRPr="009770AF" w:rsidRDefault="00AA10EA" w:rsidP="0020298E">
      <w:pPr>
        <w:pStyle w:val="Ttulospr-textuais"/>
        <w:tabs>
          <w:tab w:val="left" w:leader="dot" w:pos="8647"/>
        </w:tabs>
        <w:spacing w:before="120" w:after="120" w:line="360" w:lineRule="auto"/>
        <w:jc w:val="left"/>
      </w:pPr>
      <w:r w:rsidRPr="009770AF">
        <w:t>1</w:t>
      </w:r>
      <w:r w:rsidRPr="009770AF">
        <w:rPr>
          <w:caps w:val="0"/>
        </w:rPr>
        <w:t xml:space="preserve">. </w:t>
      </w:r>
      <w:r w:rsidRPr="0077454C">
        <w:rPr>
          <w:caps w:val="0"/>
        </w:rPr>
        <w:t>INTRODUÇÃO</w:t>
      </w:r>
      <w:r w:rsidRPr="009770AF">
        <w:tab/>
        <w:t>11</w:t>
      </w:r>
    </w:p>
    <w:p w14:paraId="2935CC7F" w14:textId="77777777" w:rsidR="00AA10EA" w:rsidRDefault="00AA10EA" w:rsidP="0020298E">
      <w:pPr>
        <w:pStyle w:val="Ttulospr-textuais"/>
        <w:tabs>
          <w:tab w:val="left" w:leader="dot" w:pos="8647"/>
        </w:tabs>
        <w:spacing w:before="120" w:after="120" w:line="360" w:lineRule="auto"/>
        <w:jc w:val="left"/>
        <w:rPr>
          <w:b w:val="0"/>
        </w:rPr>
      </w:pPr>
      <w:r>
        <w:rPr>
          <w:b w:val="0"/>
        </w:rPr>
        <w:t>1.1 OBJETIVOS</w:t>
      </w:r>
      <w:r>
        <w:rPr>
          <w:b w:val="0"/>
        </w:rPr>
        <w:tab/>
        <w:t>12</w:t>
      </w:r>
    </w:p>
    <w:p w14:paraId="0FF2EB66" w14:textId="77777777" w:rsidR="00AA10EA" w:rsidRDefault="00AA10EA" w:rsidP="0020298E">
      <w:pPr>
        <w:pStyle w:val="Ttulospr-textuais"/>
        <w:tabs>
          <w:tab w:val="left" w:leader="dot" w:pos="8647"/>
        </w:tabs>
        <w:spacing w:before="120" w:after="120" w:line="360" w:lineRule="auto"/>
        <w:jc w:val="left"/>
        <w:rPr>
          <w:caps w:val="0"/>
        </w:rPr>
      </w:pPr>
      <w:r w:rsidRPr="009770AF">
        <w:rPr>
          <w:caps w:val="0"/>
        </w:rPr>
        <w:t>1.2.1</w:t>
      </w:r>
      <w:r>
        <w:rPr>
          <w:caps w:val="0"/>
        </w:rPr>
        <w:t xml:space="preserve"> Geral</w:t>
      </w:r>
      <w:r>
        <w:rPr>
          <w:caps w:val="0"/>
        </w:rPr>
        <w:tab/>
        <w:t>12</w:t>
      </w:r>
    </w:p>
    <w:p w14:paraId="753D5190" w14:textId="77777777" w:rsidR="00AA10EA" w:rsidRDefault="00AA10EA" w:rsidP="0020298E">
      <w:pPr>
        <w:pStyle w:val="Ttulospr-textuais"/>
        <w:tabs>
          <w:tab w:val="left" w:leader="dot" w:pos="8647"/>
        </w:tabs>
        <w:spacing w:before="120" w:after="120" w:line="360" w:lineRule="auto"/>
        <w:jc w:val="left"/>
        <w:rPr>
          <w:caps w:val="0"/>
        </w:rPr>
      </w:pPr>
      <w:r>
        <w:rPr>
          <w:caps w:val="0"/>
        </w:rPr>
        <w:t>1.2.2 Específicos</w:t>
      </w:r>
      <w:r>
        <w:rPr>
          <w:caps w:val="0"/>
        </w:rPr>
        <w:tab/>
        <w:t>12</w:t>
      </w:r>
    </w:p>
    <w:p w14:paraId="4C6EF347" w14:textId="77777777" w:rsidR="00AA10EA" w:rsidRDefault="00AA10EA" w:rsidP="0020298E">
      <w:pPr>
        <w:pStyle w:val="Ttulospr-textuais"/>
        <w:tabs>
          <w:tab w:val="left" w:leader="dot" w:pos="8647"/>
        </w:tabs>
        <w:spacing w:before="120" w:after="120" w:line="360" w:lineRule="auto"/>
        <w:jc w:val="left"/>
        <w:rPr>
          <w:b w:val="0"/>
          <w:caps w:val="0"/>
        </w:rPr>
      </w:pPr>
      <w:r w:rsidRPr="00720A7D">
        <w:rPr>
          <w:b w:val="0"/>
          <w:caps w:val="0"/>
        </w:rPr>
        <w:t xml:space="preserve">1.3 </w:t>
      </w:r>
      <w:r>
        <w:rPr>
          <w:b w:val="0"/>
          <w:caps w:val="0"/>
        </w:rPr>
        <w:t>JUSTIFICATIVA</w:t>
      </w:r>
      <w:r>
        <w:rPr>
          <w:b w:val="0"/>
          <w:caps w:val="0"/>
        </w:rPr>
        <w:tab/>
        <w:t>12</w:t>
      </w:r>
    </w:p>
    <w:p w14:paraId="5777CF45" w14:textId="77777777" w:rsidR="00514B92" w:rsidRDefault="00514B92" w:rsidP="0020298E">
      <w:pPr>
        <w:pStyle w:val="Ttulospr-textuais"/>
        <w:tabs>
          <w:tab w:val="left" w:leader="dot" w:pos="8647"/>
        </w:tabs>
        <w:spacing w:before="120" w:after="120" w:line="360" w:lineRule="auto"/>
        <w:jc w:val="left"/>
        <w:rPr>
          <w:b w:val="0"/>
          <w:caps w:val="0"/>
        </w:rPr>
      </w:pPr>
    </w:p>
    <w:p w14:paraId="2A577A29" w14:textId="77777777" w:rsidR="00AA10EA" w:rsidRPr="00720A7D" w:rsidRDefault="00AA10EA" w:rsidP="0020298E">
      <w:pPr>
        <w:pStyle w:val="Ttulospr-textuais"/>
        <w:tabs>
          <w:tab w:val="left" w:leader="dot" w:pos="8647"/>
        </w:tabs>
        <w:spacing w:before="120" w:after="120" w:line="360" w:lineRule="auto"/>
        <w:jc w:val="left"/>
        <w:rPr>
          <w:b w:val="0"/>
        </w:rPr>
      </w:pPr>
    </w:p>
    <w:p w14:paraId="78F6468A" w14:textId="77777777" w:rsidR="00AA10EA" w:rsidRPr="00B33EA9" w:rsidRDefault="00AA10EA" w:rsidP="0020298E"/>
    <w:p w14:paraId="1AFD1F8F" w14:textId="77777777" w:rsidR="00AA10EA" w:rsidRPr="00B33EA9" w:rsidRDefault="00AA10EA" w:rsidP="0020298E"/>
    <w:p w14:paraId="7BB07B80" w14:textId="77777777" w:rsidR="00AA10EA" w:rsidRDefault="00AA10EA" w:rsidP="00F174EE">
      <w:pPr>
        <w:pStyle w:val="UNIDAVISEOPRIMRIA"/>
        <w:rPr>
          <w:lang w:val="pt-BR"/>
        </w:rPr>
      </w:pPr>
    </w:p>
    <w:p w14:paraId="3C7ED370" w14:textId="77777777" w:rsidR="00AA10EA" w:rsidRDefault="00AA10EA" w:rsidP="00F174EE">
      <w:pPr>
        <w:pStyle w:val="UNIDAVISEOPRIMRIA"/>
        <w:rPr>
          <w:lang w:val="pt-BR"/>
        </w:rPr>
      </w:pPr>
    </w:p>
    <w:p w14:paraId="688245EE" w14:textId="77777777" w:rsidR="00AA10EA" w:rsidRDefault="00AA10EA" w:rsidP="00F174EE">
      <w:pPr>
        <w:pStyle w:val="UNIDAVISEOPRIMRIA"/>
        <w:rPr>
          <w:lang w:val="pt-BR"/>
        </w:rPr>
      </w:pPr>
    </w:p>
    <w:p w14:paraId="68C197EC" w14:textId="77777777" w:rsidR="00AA10EA" w:rsidRDefault="00AA10EA" w:rsidP="00F174EE">
      <w:pPr>
        <w:pStyle w:val="UNIDAVISEOPRIMRIA"/>
        <w:rPr>
          <w:lang w:val="pt-BR"/>
        </w:rPr>
      </w:pPr>
    </w:p>
    <w:p w14:paraId="65EE181E" w14:textId="77777777" w:rsidR="00AA10EA" w:rsidRDefault="00AA10EA" w:rsidP="00F174EE">
      <w:pPr>
        <w:pStyle w:val="UNIDAVISEOPRIMRIA"/>
        <w:rPr>
          <w:lang w:val="pt-BR"/>
        </w:rPr>
      </w:pPr>
    </w:p>
    <w:p w14:paraId="7A201980" w14:textId="77777777" w:rsidR="00AA10EA" w:rsidRDefault="00AA10EA" w:rsidP="00F174EE">
      <w:pPr>
        <w:pStyle w:val="UNIDAVISEOPRIMRIA"/>
        <w:rPr>
          <w:lang w:val="pt-BR"/>
        </w:rPr>
      </w:pPr>
    </w:p>
    <w:p w14:paraId="3C7F4534" w14:textId="77777777" w:rsidR="00AA10EA" w:rsidRDefault="00AA10EA" w:rsidP="00F174EE">
      <w:pPr>
        <w:pStyle w:val="UNIDAVISEOPRIMRIA"/>
        <w:rPr>
          <w:lang w:val="pt-BR"/>
        </w:rPr>
      </w:pPr>
    </w:p>
    <w:p w14:paraId="798E9F8C" w14:textId="77777777" w:rsidR="00AA10EA" w:rsidRDefault="00AA10EA" w:rsidP="00F174EE">
      <w:pPr>
        <w:pStyle w:val="UNIDAVISEOPRIMRIA"/>
        <w:rPr>
          <w:lang w:val="pt-BR"/>
        </w:rPr>
      </w:pPr>
    </w:p>
    <w:p w14:paraId="6F8BBEE2" w14:textId="77777777" w:rsidR="00AA10EA" w:rsidRDefault="00AA10EA" w:rsidP="00F174EE">
      <w:pPr>
        <w:pStyle w:val="UNIDAVISEOPRIMRIA"/>
        <w:rPr>
          <w:lang w:val="pt-BR"/>
        </w:rPr>
      </w:pPr>
    </w:p>
    <w:p w14:paraId="5F26DC36" w14:textId="77777777" w:rsidR="00AA10EA" w:rsidRDefault="00AA10EA" w:rsidP="00F174EE">
      <w:pPr>
        <w:pStyle w:val="UNIDAVISEOPRIMRIA"/>
        <w:rPr>
          <w:lang w:val="pt-BR"/>
        </w:rPr>
      </w:pPr>
    </w:p>
    <w:p w14:paraId="70DAE40C" w14:textId="77777777" w:rsidR="00AA10EA" w:rsidRDefault="00AA10EA" w:rsidP="00F174EE">
      <w:pPr>
        <w:pStyle w:val="UNIDAVISEOPRIMRIA"/>
        <w:rPr>
          <w:lang w:val="pt-BR"/>
        </w:rPr>
      </w:pPr>
    </w:p>
    <w:p w14:paraId="186B97CC" w14:textId="77777777" w:rsidR="00AA10EA" w:rsidRDefault="00AA10EA" w:rsidP="00F174EE">
      <w:pPr>
        <w:pStyle w:val="UNIDAVISEOPRIMRIA"/>
        <w:rPr>
          <w:lang w:val="pt-BR"/>
        </w:rPr>
      </w:pPr>
    </w:p>
    <w:p w14:paraId="72AB3543" w14:textId="77777777" w:rsidR="00AA10EA" w:rsidRDefault="00AA10EA" w:rsidP="00F174EE">
      <w:pPr>
        <w:pStyle w:val="UNIDAVISEOPRIMRIA"/>
        <w:rPr>
          <w:lang w:val="pt-BR"/>
        </w:rPr>
      </w:pPr>
    </w:p>
    <w:p w14:paraId="2D274879" w14:textId="77777777" w:rsidR="00AA10EA" w:rsidRDefault="00AA10EA" w:rsidP="00F174EE">
      <w:pPr>
        <w:pStyle w:val="UNIDAVISEOPRIMRIA"/>
        <w:rPr>
          <w:lang w:val="pt-BR"/>
        </w:rPr>
      </w:pPr>
    </w:p>
    <w:p w14:paraId="57140A9E" w14:textId="77777777" w:rsidR="00AA10EA" w:rsidRDefault="00AA10EA" w:rsidP="00F174EE">
      <w:pPr>
        <w:pStyle w:val="UNIDAVISEOPRIMRIA"/>
        <w:rPr>
          <w:lang w:val="pt-BR"/>
        </w:rPr>
      </w:pPr>
    </w:p>
    <w:p w14:paraId="36E8463C" w14:textId="77777777" w:rsidR="00AA10EA" w:rsidRDefault="00AA10EA" w:rsidP="00F174EE">
      <w:pPr>
        <w:pStyle w:val="UNIDAVISEOPRIMRIA"/>
        <w:rPr>
          <w:lang w:val="pt-BR"/>
        </w:rPr>
      </w:pPr>
    </w:p>
    <w:p w14:paraId="07DB48C9" w14:textId="77777777" w:rsidR="00AA10EA" w:rsidRDefault="00AA10EA" w:rsidP="00F174EE">
      <w:pPr>
        <w:pStyle w:val="UNIDAVISEOPRIMRIA"/>
        <w:rPr>
          <w:lang w:val="pt-BR"/>
        </w:rPr>
      </w:pPr>
    </w:p>
    <w:p w14:paraId="02840A76" w14:textId="77777777" w:rsidR="00AA10EA" w:rsidRDefault="00AA10EA" w:rsidP="00F174EE">
      <w:pPr>
        <w:pStyle w:val="UNIDAVISEOPRIMRIA"/>
        <w:rPr>
          <w:lang w:val="pt-BR"/>
        </w:rPr>
      </w:pPr>
    </w:p>
    <w:p w14:paraId="1E91F044" w14:textId="77777777" w:rsidR="00AA10EA" w:rsidRDefault="00AA10EA" w:rsidP="00F174EE">
      <w:pPr>
        <w:pStyle w:val="UNIDAVISEOPRIMRIA"/>
        <w:rPr>
          <w:lang w:val="pt-BR"/>
        </w:rPr>
      </w:pPr>
    </w:p>
    <w:p w14:paraId="5FBB184D" w14:textId="77777777" w:rsidR="00AA10EA" w:rsidRDefault="00AA10EA" w:rsidP="00F174EE">
      <w:pPr>
        <w:pStyle w:val="UNIDAVISEOPRIMRIA"/>
        <w:rPr>
          <w:lang w:val="pt-BR"/>
        </w:rPr>
      </w:pPr>
    </w:p>
    <w:p w14:paraId="27A02A46" w14:textId="77777777" w:rsidR="00AA10EA" w:rsidRDefault="00AA10EA" w:rsidP="00F174EE">
      <w:pPr>
        <w:pStyle w:val="UNIDAVISEOPRIMRIA"/>
        <w:rPr>
          <w:lang w:val="pt-BR"/>
        </w:rPr>
      </w:pPr>
    </w:p>
    <w:p w14:paraId="46829346" w14:textId="77777777" w:rsidR="00AA10EA" w:rsidRDefault="00AA10EA" w:rsidP="00F174EE">
      <w:pPr>
        <w:pStyle w:val="UNIDAVISEOPRIMRIA"/>
        <w:rPr>
          <w:lang w:val="pt-BR"/>
        </w:rPr>
      </w:pPr>
    </w:p>
    <w:p w14:paraId="1A58C816" w14:textId="77777777" w:rsidR="00AA10EA" w:rsidRDefault="00AA10EA" w:rsidP="00F174EE">
      <w:pPr>
        <w:pStyle w:val="UNIDAVISEOPRIMRIA"/>
        <w:rPr>
          <w:lang w:val="pt-BR"/>
        </w:rPr>
      </w:pPr>
    </w:p>
    <w:p w14:paraId="5B00BDCC" w14:textId="77777777" w:rsidR="00AA10EA" w:rsidRDefault="00AA10EA" w:rsidP="00F174EE">
      <w:pPr>
        <w:pStyle w:val="UNIDAVISEOPRIMRIA"/>
        <w:rPr>
          <w:lang w:val="pt-BR"/>
        </w:rPr>
      </w:pPr>
    </w:p>
    <w:p w14:paraId="467E11BA" w14:textId="77777777" w:rsidR="00AA10EA" w:rsidRDefault="00AA10EA" w:rsidP="00F174EE">
      <w:pPr>
        <w:pStyle w:val="UNIDAVISEOPRIMRIA"/>
        <w:rPr>
          <w:lang w:val="pt-BR"/>
        </w:rPr>
      </w:pPr>
    </w:p>
    <w:p w14:paraId="6D7AE582" w14:textId="77777777" w:rsidR="00AA10EA" w:rsidRDefault="00AA10EA" w:rsidP="00F174EE">
      <w:pPr>
        <w:pStyle w:val="UNIDAVISEOPRIMRIA"/>
        <w:rPr>
          <w:lang w:val="pt-BR"/>
        </w:rPr>
      </w:pPr>
    </w:p>
    <w:p w14:paraId="1EC39D5F" w14:textId="77777777" w:rsidR="00AA10EA" w:rsidRDefault="00AA10EA" w:rsidP="00F174EE">
      <w:pPr>
        <w:pStyle w:val="UNIDAVISEOPRIMRIA"/>
        <w:rPr>
          <w:lang w:val="pt-BR"/>
        </w:rPr>
      </w:pPr>
    </w:p>
    <w:p w14:paraId="517903C7" w14:textId="77777777" w:rsidR="00AA10EA" w:rsidRDefault="00AA10EA" w:rsidP="00F174EE">
      <w:pPr>
        <w:pStyle w:val="UNIDAVISEOPRIMRIA"/>
        <w:rPr>
          <w:lang w:val="pt-BR"/>
        </w:rPr>
      </w:pPr>
    </w:p>
    <w:p w14:paraId="2A92C0F6" w14:textId="77777777" w:rsidR="00AA10EA" w:rsidRDefault="00AA10EA" w:rsidP="00F174EE">
      <w:pPr>
        <w:pStyle w:val="UNIDAVISEOPRIMRIA"/>
        <w:rPr>
          <w:lang w:val="pt-BR"/>
        </w:rPr>
      </w:pPr>
    </w:p>
    <w:p w14:paraId="5B0164C6" w14:textId="77777777" w:rsidR="00AA10EA" w:rsidRDefault="00AA10EA" w:rsidP="00F174EE">
      <w:pPr>
        <w:pStyle w:val="UNIDAVISEOPRIMRIA"/>
        <w:rPr>
          <w:lang w:val="pt-BR"/>
        </w:rPr>
      </w:pPr>
    </w:p>
    <w:p w14:paraId="5F83DDBD" w14:textId="77777777" w:rsidR="00F174EE" w:rsidRPr="00EB1318" w:rsidRDefault="00F174EE" w:rsidP="00F174EE">
      <w:pPr>
        <w:pStyle w:val="UNIDAVISEOPRIMRIA"/>
        <w:rPr>
          <w:lang w:val="pt-BR"/>
        </w:rPr>
      </w:pPr>
      <w:r w:rsidRPr="00EB1318">
        <w:rPr>
          <w:lang w:val="pt-BR"/>
        </w:rPr>
        <w:lastRenderedPageBreak/>
        <w:t xml:space="preserve">1. </w:t>
      </w:r>
      <w:r>
        <w:rPr>
          <w:lang w:val="pt-BR"/>
        </w:rPr>
        <w:t>introdução</w:t>
      </w:r>
    </w:p>
    <w:p w14:paraId="60DE8562" w14:textId="77777777" w:rsidR="00F174EE" w:rsidRDefault="00F174EE" w:rsidP="00F174EE"/>
    <w:p w14:paraId="53AFE5C1" w14:textId="77777777" w:rsidR="00F174EE" w:rsidRDefault="00F174EE" w:rsidP="00F174EE">
      <w:pPr>
        <w:pStyle w:val="UnidaviTexto-Espao15"/>
      </w:pPr>
    </w:p>
    <w:p w14:paraId="1E0DFF32" w14:textId="77777777" w:rsidR="00F174EE" w:rsidRDefault="00F174EE" w:rsidP="00F174EE">
      <w:pPr>
        <w:pStyle w:val="UnidaviTexto-Espao15"/>
      </w:pPr>
      <w:r w:rsidRPr="000B74BF">
        <w:t>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1A03F217" w14:textId="53E8DC8F" w:rsidR="00F174EE" w:rsidRDefault="00F174EE" w:rsidP="00F174EE"/>
    <w:p w14:paraId="27623404" w14:textId="3B911B01" w:rsidR="004C6DE6" w:rsidRPr="004C6DE6" w:rsidRDefault="004C6DE6" w:rsidP="00F174EE">
      <w:pPr>
        <w:rPr>
          <w:b/>
          <w:i/>
        </w:rPr>
      </w:pPr>
      <w:r w:rsidRPr="004C6DE6">
        <w:rPr>
          <w:b/>
        </w:rPr>
        <w:t xml:space="preserve">Tema: </w:t>
      </w:r>
      <w:r w:rsidR="00F10A62" w:rsidRPr="00F10A62">
        <w:rPr>
          <w:b/>
        </w:rPr>
        <w:t>Protótipo de sistema para gerenciamento de escritórios de projetos agrícolas.</w:t>
      </w:r>
    </w:p>
    <w:p w14:paraId="246B166D" w14:textId="77777777" w:rsidR="00F174EE" w:rsidRDefault="00F174EE" w:rsidP="00F174EE"/>
    <w:p w14:paraId="3B4824AC" w14:textId="77777777" w:rsidR="00F174EE" w:rsidRDefault="00F174EE" w:rsidP="00F174EE"/>
    <w:p w14:paraId="59B3A27D" w14:textId="77777777" w:rsidR="00F174EE" w:rsidRPr="004C6DE6" w:rsidRDefault="00F174EE" w:rsidP="00F174EE">
      <w:pPr>
        <w:pStyle w:val="UNIDAVISEOSECUNDARIA"/>
        <w:rPr>
          <w:lang w:val="pt-BR"/>
        </w:rPr>
      </w:pPr>
      <w:r w:rsidRPr="004C6DE6">
        <w:rPr>
          <w:lang w:val="pt-BR"/>
        </w:rPr>
        <w:t>1.</w:t>
      </w:r>
      <w:r w:rsidR="00C75F42" w:rsidRPr="004C6DE6">
        <w:rPr>
          <w:lang w:val="pt-BR"/>
        </w:rPr>
        <w:t>1</w:t>
      </w:r>
      <w:r w:rsidRPr="004C6DE6">
        <w:rPr>
          <w:lang w:val="pt-BR"/>
        </w:rPr>
        <w:t xml:space="preserve"> PROBLEMA DE PESQUISA</w:t>
      </w:r>
    </w:p>
    <w:p w14:paraId="5B6D849A" w14:textId="77777777" w:rsidR="00F174EE" w:rsidRDefault="00F174EE" w:rsidP="00F174EE"/>
    <w:p w14:paraId="1384F711" w14:textId="77777777" w:rsidR="00C75F42" w:rsidRDefault="00C75F42" w:rsidP="00F174EE">
      <w:pPr>
        <w:pStyle w:val="UnidaviTexto-Espao15"/>
      </w:pPr>
    </w:p>
    <w:p w14:paraId="6F0708F6" w14:textId="7258ABDD" w:rsidR="00F174EE" w:rsidRPr="00F174EE" w:rsidRDefault="00F10A62" w:rsidP="00F174EE">
      <w:pPr>
        <w:pStyle w:val="UnidaviTexto-Espao15"/>
      </w:pPr>
      <w:r w:rsidRPr="00F10A62">
        <w:t>Qual a melhor forma de gerenciar escritórios de projetos agrícolas?</w:t>
      </w:r>
    </w:p>
    <w:p w14:paraId="7BEFB1A3" w14:textId="77777777" w:rsidR="00F174EE" w:rsidRDefault="00F174EE" w:rsidP="00F174EE"/>
    <w:p w14:paraId="357EA630" w14:textId="77777777" w:rsidR="00C75F42" w:rsidRPr="0077454C" w:rsidRDefault="00C75F42" w:rsidP="00F174EE">
      <w:pPr>
        <w:pStyle w:val="UNIDAVISEOSECUNDARIA"/>
        <w:rPr>
          <w:lang w:val="pt-BR"/>
        </w:rPr>
      </w:pPr>
    </w:p>
    <w:p w14:paraId="56BA4F89" w14:textId="77777777" w:rsidR="00F174EE" w:rsidRPr="00F10A62" w:rsidRDefault="00F174EE" w:rsidP="00F174EE">
      <w:pPr>
        <w:pStyle w:val="UNIDAVISEOSECUNDARIA"/>
        <w:rPr>
          <w:lang w:val="pt-BR"/>
        </w:rPr>
      </w:pPr>
      <w:r w:rsidRPr="00F10A62">
        <w:rPr>
          <w:lang w:val="pt-BR"/>
        </w:rPr>
        <w:t>1.</w:t>
      </w:r>
      <w:r w:rsidR="00C75F42" w:rsidRPr="00F10A62">
        <w:rPr>
          <w:lang w:val="pt-BR"/>
        </w:rPr>
        <w:t>2</w:t>
      </w:r>
      <w:r w:rsidRPr="00F10A62">
        <w:rPr>
          <w:lang w:val="pt-BR"/>
        </w:rPr>
        <w:t xml:space="preserve"> Objetivos</w:t>
      </w:r>
    </w:p>
    <w:p w14:paraId="448A1B47" w14:textId="77777777" w:rsidR="00F174EE" w:rsidRDefault="00F174EE" w:rsidP="00F174EE"/>
    <w:p w14:paraId="01454AD6" w14:textId="77777777" w:rsidR="00F174EE" w:rsidRPr="00047C8F" w:rsidRDefault="00F174EE" w:rsidP="00F174EE"/>
    <w:p w14:paraId="5A54B7A0" w14:textId="77777777" w:rsidR="00F174EE" w:rsidRPr="00047C8F" w:rsidRDefault="00F174EE" w:rsidP="00A72A6B">
      <w:pPr>
        <w:pStyle w:val="UnidaviSeoTerciria"/>
      </w:pPr>
      <w:r w:rsidRPr="00047C8F">
        <w:t>1.</w:t>
      </w:r>
      <w:r w:rsidR="00C75F42">
        <w:t>2</w:t>
      </w:r>
      <w:r w:rsidRPr="00047C8F">
        <w:t>.1 Geral</w:t>
      </w:r>
    </w:p>
    <w:p w14:paraId="7F1564B1" w14:textId="77777777" w:rsidR="00F174EE" w:rsidRPr="00047C8F" w:rsidRDefault="00F174EE" w:rsidP="00F174EE"/>
    <w:p w14:paraId="72C4D15C" w14:textId="19A66F76" w:rsidR="00F174EE" w:rsidRPr="00047C8F" w:rsidRDefault="00F10A62" w:rsidP="00F174EE">
      <w:pPr>
        <w:pStyle w:val="UnidaviTexto-Espao15"/>
        <w:numPr>
          <w:ilvl w:val="0"/>
          <w:numId w:val="1"/>
        </w:numPr>
      </w:pPr>
      <w:r w:rsidRPr="00F10A62">
        <w:t>Desenvolver um protótipo de sistema para gerenciamento de escritórios de projetos agrícolas</w:t>
      </w:r>
      <w:r w:rsidR="00F174EE" w:rsidRPr="00047C8F">
        <w:t>.</w:t>
      </w:r>
    </w:p>
    <w:p w14:paraId="03A0A864" w14:textId="77777777" w:rsidR="00F174EE" w:rsidRDefault="00F174EE" w:rsidP="00F174EE"/>
    <w:p w14:paraId="4568C272" w14:textId="77777777" w:rsidR="00F174EE" w:rsidRPr="00047C8F" w:rsidRDefault="00F174EE" w:rsidP="00F174EE"/>
    <w:p w14:paraId="5EF85924" w14:textId="77777777" w:rsidR="00F174EE" w:rsidRPr="00047C8F" w:rsidRDefault="00F174EE" w:rsidP="00F174EE">
      <w:pPr>
        <w:pStyle w:val="UnidaviSeoTerciria"/>
      </w:pPr>
      <w:r w:rsidRPr="00047C8F">
        <w:t>1.</w:t>
      </w:r>
      <w:r w:rsidR="00C75F42">
        <w:t>2</w:t>
      </w:r>
      <w:r w:rsidRPr="00047C8F">
        <w:t>.2 Específicos</w:t>
      </w:r>
    </w:p>
    <w:p w14:paraId="7880B016" w14:textId="77777777" w:rsidR="00F174EE" w:rsidRPr="00047C8F" w:rsidRDefault="00F174EE" w:rsidP="00F174EE"/>
    <w:p w14:paraId="7BF03F6A" w14:textId="3FD5BB26" w:rsidR="00F174EE" w:rsidRPr="00047C8F" w:rsidRDefault="00F10A62" w:rsidP="00F174EE">
      <w:pPr>
        <w:pStyle w:val="UnidaviTexto-Espao15"/>
        <w:numPr>
          <w:ilvl w:val="0"/>
          <w:numId w:val="1"/>
        </w:numPr>
      </w:pPr>
      <w:r w:rsidRPr="00F10A62">
        <w:t>Lev</w:t>
      </w:r>
      <w:r w:rsidR="000D0558">
        <w:t>antar requisitos com escritório modelo</w:t>
      </w:r>
      <w:r w:rsidR="00F174EE" w:rsidRPr="00047C8F">
        <w:t>;</w:t>
      </w:r>
    </w:p>
    <w:p w14:paraId="4ABDB66D" w14:textId="612C9B52" w:rsidR="00F174EE" w:rsidRPr="00047C8F" w:rsidRDefault="00F10A62" w:rsidP="00F174EE">
      <w:pPr>
        <w:pStyle w:val="UnidaviTexto-Espao15"/>
        <w:numPr>
          <w:ilvl w:val="0"/>
          <w:numId w:val="1"/>
        </w:numPr>
      </w:pPr>
      <w:r w:rsidRPr="00F10A62">
        <w:t>Criar regras de negócio</w:t>
      </w:r>
      <w:r w:rsidR="00F174EE" w:rsidRPr="00047C8F">
        <w:t>;</w:t>
      </w:r>
    </w:p>
    <w:p w14:paraId="6B0C433E" w14:textId="38969AAA" w:rsidR="00F174EE" w:rsidRPr="00047C8F" w:rsidRDefault="00F10A62" w:rsidP="00F174EE">
      <w:pPr>
        <w:pStyle w:val="UnidaviTexto-Espao15"/>
        <w:numPr>
          <w:ilvl w:val="0"/>
          <w:numId w:val="1"/>
        </w:numPr>
      </w:pPr>
      <w:r w:rsidRPr="00F10A62">
        <w:t>Definir tecnologias para desenvolvimento (Linguagens, BD, frameworks)</w:t>
      </w:r>
      <w:r w:rsidR="00F174EE" w:rsidRPr="00047C8F">
        <w:t>;</w:t>
      </w:r>
    </w:p>
    <w:p w14:paraId="507CA4F2" w14:textId="54247753" w:rsidR="00F174EE" w:rsidRDefault="00F14883" w:rsidP="00F174EE">
      <w:pPr>
        <w:pStyle w:val="UnidaviTexto-Espao15"/>
        <w:numPr>
          <w:ilvl w:val="0"/>
          <w:numId w:val="1"/>
        </w:numPr>
      </w:pPr>
      <w:r w:rsidRPr="00F14883">
        <w:t>Prototipar sistema para gerenciamento de escritórios agrícolas</w:t>
      </w:r>
      <w:r>
        <w:t>;</w:t>
      </w:r>
    </w:p>
    <w:p w14:paraId="16029C26" w14:textId="05796C1D" w:rsidR="00F14883" w:rsidRPr="00047C8F" w:rsidRDefault="00F14883" w:rsidP="00F174EE">
      <w:pPr>
        <w:pStyle w:val="UnidaviTexto-Espao15"/>
        <w:numPr>
          <w:ilvl w:val="0"/>
          <w:numId w:val="1"/>
        </w:numPr>
      </w:pPr>
      <w:r w:rsidRPr="00F14883">
        <w:t>Testar protótipo</w:t>
      </w:r>
      <w:r w:rsidR="000D0558">
        <w:t>.</w:t>
      </w:r>
    </w:p>
    <w:p w14:paraId="58D0C8D4" w14:textId="77777777" w:rsidR="00F174EE" w:rsidRDefault="00F174EE" w:rsidP="00F174EE">
      <w:pPr>
        <w:pStyle w:val="UnidaviTexto-Espao15"/>
      </w:pPr>
    </w:p>
    <w:p w14:paraId="5CB562F4" w14:textId="77777777" w:rsidR="00F174EE" w:rsidRDefault="00F174EE" w:rsidP="00F174EE">
      <w:pPr>
        <w:pStyle w:val="UNIDAVISEOSECUNDARIA"/>
        <w:rPr>
          <w:lang w:val="pt-BR"/>
        </w:rPr>
      </w:pPr>
    </w:p>
    <w:p w14:paraId="35A200BC" w14:textId="77777777" w:rsidR="00F174EE" w:rsidRDefault="00F174EE" w:rsidP="00F174EE">
      <w:pPr>
        <w:pStyle w:val="UNIDAVISEOSECUNDARIA"/>
        <w:rPr>
          <w:lang w:val="pt-BR"/>
        </w:rPr>
      </w:pPr>
    </w:p>
    <w:p w14:paraId="2302FAD3" w14:textId="77777777" w:rsidR="00F174EE" w:rsidRDefault="00F174EE" w:rsidP="00F174EE">
      <w:pPr>
        <w:pStyle w:val="UNIDAVISEOSECUNDARIA"/>
        <w:rPr>
          <w:lang w:val="pt-BR"/>
        </w:rPr>
      </w:pPr>
    </w:p>
    <w:p w14:paraId="445D31EA" w14:textId="77777777" w:rsidR="00F174EE" w:rsidRDefault="00F174EE" w:rsidP="00F174EE">
      <w:pPr>
        <w:pStyle w:val="UNIDAVISEOSECUNDARIA"/>
        <w:rPr>
          <w:lang w:val="pt-BR"/>
        </w:rPr>
      </w:pPr>
    </w:p>
    <w:p w14:paraId="4650BFDD" w14:textId="77777777" w:rsidR="00F174EE" w:rsidRPr="008816C2" w:rsidRDefault="00F174EE" w:rsidP="00F174EE">
      <w:pPr>
        <w:pStyle w:val="UNIDAVISEOSECUNDARIA"/>
        <w:rPr>
          <w:lang w:val="pt-BR"/>
        </w:rPr>
      </w:pPr>
      <w:r w:rsidRPr="008816C2">
        <w:rPr>
          <w:lang w:val="pt-BR"/>
        </w:rPr>
        <w:t>1.</w:t>
      </w:r>
      <w:r w:rsidR="00C75F42">
        <w:rPr>
          <w:lang w:val="pt-BR"/>
        </w:rPr>
        <w:t>3</w:t>
      </w:r>
      <w:r w:rsidRPr="008816C2">
        <w:rPr>
          <w:lang w:val="pt-BR"/>
        </w:rPr>
        <w:t xml:space="preserve"> Justificativa</w:t>
      </w:r>
    </w:p>
    <w:p w14:paraId="22DD63AB" w14:textId="77777777" w:rsidR="00F174EE" w:rsidRPr="00047C8F" w:rsidRDefault="00F174EE" w:rsidP="00F174EE"/>
    <w:p w14:paraId="06CA0079" w14:textId="77777777" w:rsidR="00F14883" w:rsidRDefault="00F14883" w:rsidP="00F14883">
      <w:pPr>
        <w:pStyle w:val="UnidaviTexto-Espao15"/>
      </w:pPr>
      <w:r>
        <w:t xml:space="preserve">O Alto vale do Itajaí é uma região onde a agricultura representa grande parte do PIB, principalmente a agricultura familiar, e dessa forma os escritórios de projetos agrícolas </w:t>
      </w:r>
      <w:r>
        <w:lastRenderedPageBreak/>
        <w:t>crescem cada vez mais, necessitando de um gerenciamento maior como qualquer empresa em crescimento.</w:t>
      </w:r>
    </w:p>
    <w:p w14:paraId="0E80D955" w14:textId="77777777" w:rsidR="00F14883" w:rsidRDefault="00F14883" w:rsidP="00F14883">
      <w:pPr>
        <w:pStyle w:val="UnidaviTexto-Espao15"/>
      </w:pPr>
      <w:r>
        <w:t>Um escritório de projetos agrícolas presta serviços para agricultores que necessitam de financiamento agrícola, investimento, análises de terras, seguro de safra, etc. E todos esses serviços são fornecidos por escritórios de projetos agrícolas.</w:t>
      </w:r>
    </w:p>
    <w:p w14:paraId="001E4E46" w14:textId="77777777" w:rsidR="00F14883" w:rsidRDefault="00F14883" w:rsidP="00F14883">
      <w:pPr>
        <w:pStyle w:val="UnidaviTexto-Espao15"/>
      </w:pPr>
      <w:r>
        <w:t xml:space="preserve">A partir dessa necessidade surge um problema, não existe no mercado sistemas específicos para o gerenciamento de escritórios desse tipo, existem somente ERPs e sistemas para gerenciamento de projetos. </w:t>
      </w:r>
    </w:p>
    <w:p w14:paraId="5A22E088" w14:textId="2B759DEF" w:rsidR="00F174EE" w:rsidRDefault="00F14883" w:rsidP="00274988">
      <w:pPr>
        <w:pStyle w:val="UnidaviTexto-Espao15"/>
      </w:pPr>
      <w:r>
        <w:t>Um sistema de para escritórios de projetos agrícolas necessita de ferramentas para gerenciar os projetos, bem como suas documentações, atividades, andamento, etc. Necessita de um controle de clientes, financeiro, além de gráficos e relatórios com os indicadores dos escritórios.</w:t>
      </w:r>
    </w:p>
    <w:p w14:paraId="070CBA58" w14:textId="77777777" w:rsidR="00C75F42" w:rsidRPr="00294DCD" w:rsidRDefault="00C75F42" w:rsidP="00294DCD">
      <w:pPr>
        <w:pStyle w:val="UnidaviTexto-Espao15"/>
      </w:pPr>
    </w:p>
    <w:p w14:paraId="0E557BE4" w14:textId="77777777" w:rsidR="00C75F42" w:rsidRDefault="00C75F42" w:rsidP="00C75F42">
      <w:pPr>
        <w:pStyle w:val="UNIDAVISEOSECUNDARIA"/>
        <w:rPr>
          <w:rFonts w:eastAsia="Times New Roman" w:cstheme="minorBidi"/>
          <w:caps w:val="0"/>
          <w:lang w:val="pt-BR" w:eastAsia="pt-BR"/>
        </w:rPr>
      </w:pPr>
    </w:p>
    <w:p w14:paraId="007E9CF8" w14:textId="77777777" w:rsidR="00C75F42" w:rsidRPr="00F10A62" w:rsidRDefault="00C75F42" w:rsidP="00C75F42">
      <w:pPr>
        <w:pStyle w:val="UNIDAVISEOSECUNDARIA"/>
        <w:rPr>
          <w:lang w:val="pt-BR"/>
        </w:rPr>
      </w:pPr>
      <w:r w:rsidRPr="00F10A62">
        <w:rPr>
          <w:lang w:val="pt-BR"/>
        </w:rPr>
        <w:t>1.4 CONTEXTUALIZAÇÃO DA EMPRESA</w:t>
      </w:r>
    </w:p>
    <w:p w14:paraId="14587FFB" w14:textId="77777777" w:rsidR="00C75F42" w:rsidRPr="003C6E40" w:rsidRDefault="00C75F42" w:rsidP="00C75F42"/>
    <w:p w14:paraId="22328845" w14:textId="77777777" w:rsidR="00C75F42" w:rsidRPr="003C6E40" w:rsidRDefault="00C75F42" w:rsidP="00C75F42"/>
    <w:p w14:paraId="07A27402" w14:textId="77777777" w:rsidR="00C75F42" w:rsidRPr="003C6E40" w:rsidRDefault="00C75F42" w:rsidP="00C75F42">
      <w:pPr>
        <w:pStyle w:val="UnidaviTexto-Espao15"/>
      </w:pPr>
      <w:r w:rsidRPr="003C6E40">
        <w:t>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 texto.</w:t>
      </w:r>
    </w:p>
    <w:p w14:paraId="7E491DA5" w14:textId="77777777" w:rsidR="00F174EE" w:rsidRDefault="00F174EE" w:rsidP="00C75F42">
      <w:pPr>
        <w:pStyle w:val="UnidaviTexto-Espao15"/>
      </w:pPr>
    </w:p>
    <w:p w14:paraId="56032BE1" w14:textId="3AB4ECAC" w:rsidR="00F174EE" w:rsidRDefault="00F174EE" w:rsidP="00F174EE">
      <w:pPr>
        <w:pStyle w:val="UNIDAVISEOPRIMRIA"/>
        <w:rPr>
          <w:lang w:val="pt-BR"/>
        </w:rPr>
      </w:pPr>
      <w:r w:rsidRPr="0067444A">
        <w:rPr>
          <w:lang w:val="pt-BR"/>
        </w:rPr>
        <w:br w:type="page"/>
      </w:r>
      <w:r w:rsidRPr="0067444A">
        <w:rPr>
          <w:lang w:val="pt-BR"/>
        </w:rPr>
        <w:lastRenderedPageBreak/>
        <w:t xml:space="preserve">2. </w:t>
      </w:r>
      <w:r>
        <w:rPr>
          <w:lang w:val="pt-BR"/>
        </w:rPr>
        <w:t>REFERENCIAL TEÓRICO</w:t>
      </w:r>
    </w:p>
    <w:p w14:paraId="49E858F4" w14:textId="71A953A4" w:rsidR="00D97691" w:rsidRDefault="00D97691" w:rsidP="00F174EE">
      <w:pPr>
        <w:pStyle w:val="UNIDAVISEOPRIMRIA"/>
        <w:rPr>
          <w:lang w:val="pt-BR"/>
        </w:rPr>
      </w:pPr>
    </w:p>
    <w:p w14:paraId="07FAB3F7" w14:textId="4BD7D9BB" w:rsidR="00D97691" w:rsidRDefault="00D97691" w:rsidP="00250277">
      <w:pPr>
        <w:pStyle w:val="UNIDAVISEOSECUNDARIA"/>
      </w:pPr>
      <w:r>
        <w:rPr>
          <w:lang w:val="pt-BR"/>
        </w:rPr>
        <w:t xml:space="preserve">2.1 </w:t>
      </w:r>
      <w:r w:rsidR="00250277">
        <w:t>banco de dados</w:t>
      </w:r>
    </w:p>
    <w:p w14:paraId="32C8A8EF" w14:textId="3EF946DC" w:rsidR="007C098B" w:rsidRDefault="007C098B" w:rsidP="00250277">
      <w:pPr>
        <w:pStyle w:val="UNIDAVISEOSECUNDARIA"/>
      </w:pPr>
    </w:p>
    <w:p w14:paraId="7C2044B4" w14:textId="26496C35" w:rsidR="007C098B" w:rsidRDefault="00C04496" w:rsidP="007C098B">
      <w:pPr>
        <w:pStyle w:val="UnidaviTexto-Espao15"/>
      </w:pPr>
      <w:r>
        <w:t>De acordo com Alves (2014), u</w:t>
      </w:r>
      <w:r w:rsidR="007C098B" w:rsidRPr="007C098B">
        <w:t>m banco de dados é um conjunto de valores e arquivos que se</w:t>
      </w:r>
      <w:r w:rsidR="007C098B">
        <w:t xml:space="preserve"> </w:t>
      </w:r>
      <w:r w:rsidR="007C098B" w:rsidRPr="007C098B">
        <w:t>relacio-nam entre si e demonstram um cadastro de pessoas,</w:t>
      </w:r>
      <w:r w:rsidR="007C098B">
        <w:t xml:space="preserve"> </w:t>
      </w:r>
      <w:r w:rsidR="007C098B" w:rsidRPr="007C098B">
        <w:t>vendas, produtos, agendas, etc. Por exemplo, uma planilha ou uma ficha cadastral podem ser exemplos de cadastros. O banco de dados guarda todos esses cadastros em formato virtual e os disponibiliza para as aplicações consultarem e emitirem relatórios, realizarem vendas, etc.</w:t>
      </w:r>
    </w:p>
    <w:p w14:paraId="69C8EB38" w14:textId="5BF4A580" w:rsidR="005E09DA" w:rsidRDefault="005E09DA" w:rsidP="005E09DA">
      <w:pPr>
        <w:pStyle w:val="UnidaviTexto-Espao15"/>
        <w:ind w:firstLine="0"/>
      </w:pPr>
    </w:p>
    <w:p w14:paraId="39025498" w14:textId="4C3CE406" w:rsidR="002D75EF" w:rsidRDefault="005E09DA" w:rsidP="005E09DA">
      <w:pPr>
        <w:pStyle w:val="UnidaviSeoTerciria"/>
      </w:pPr>
      <w:r>
        <w:t>2.1.1 Banco de dados relacional</w:t>
      </w:r>
    </w:p>
    <w:p w14:paraId="7E2CC464" w14:textId="300BF996" w:rsidR="002D75EF" w:rsidRDefault="00842FCA" w:rsidP="0042521E">
      <w:pPr>
        <w:pStyle w:val="UnidaviTexto-Espao15"/>
      </w:pPr>
      <w:r>
        <w:t>De acordo com Alves (2014, p. 20), Banco de dados relacional “s</w:t>
      </w:r>
      <w:r w:rsidRPr="00842FCA">
        <w:t>e caracteriza pelo fato de organizar os dados em tabelas (ou relações), formadas por linhas e colunas. Assim, essas tabelas são similares a conjuntos de elementos ou objetos, uma vez que relacionam as informações referentes a um me</w:t>
      </w:r>
      <w:r>
        <w:t>smo assunto de modo organizado.”</w:t>
      </w:r>
    </w:p>
    <w:p w14:paraId="07CC4445" w14:textId="34C1A675" w:rsidR="005E09DA" w:rsidRDefault="005E09DA" w:rsidP="0042521E">
      <w:pPr>
        <w:pStyle w:val="UnidaviTexto-Espao15"/>
      </w:pPr>
      <w:r>
        <w:t xml:space="preserve">Conforme </w:t>
      </w:r>
      <w:r w:rsidR="000D0558">
        <w:t xml:space="preserve">Silva (2021), bancos de dados relacionais são os mais utilizados no mercado atual, mesmo que tenha surgido a partir de modelos de 1970. </w:t>
      </w:r>
      <w:r w:rsidR="000D0558" w:rsidRPr="000D0558">
        <w:t>Eles são conhecidos por serem sistemas de propósito geral, utilizarem a linguagem SQL (Structured Query Language; ou Linguagem de Consulta Estruturada, em português) para c</w:t>
      </w:r>
      <w:r w:rsidR="000D0558">
        <w:t>onsultar e manipular os dados</w:t>
      </w:r>
      <w:r w:rsidR="000D0558" w:rsidRPr="000D0558">
        <w:t>, além das propriedades ACID para transações</w:t>
      </w:r>
      <w:r w:rsidR="000D0558">
        <w:t>, conforme apresentado no Quadro 1</w:t>
      </w:r>
      <w:r w:rsidR="000D0558" w:rsidRPr="000D0558">
        <w:t>.</w:t>
      </w:r>
    </w:p>
    <w:p w14:paraId="347FBAB2" w14:textId="1E267F21" w:rsidR="000D0558" w:rsidRDefault="000D0558" w:rsidP="005E09DA">
      <w:pPr>
        <w:pStyle w:val="UnidaviTexto-Espao15"/>
      </w:pPr>
    </w:p>
    <w:p w14:paraId="45E7CAB6" w14:textId="4FBBA809" w:rsidR="000D0558" w:rsidRPr="00A7196C" w:rsidRDefault="000D0558" w:rsidP="000D0558">
      <w:pPr>
        <w:rPr>
          <w:b/>
          <w:sz w:val="20"/>
          <w:szCs w:val="20"/>
        </w:rPr>
      </w:pPr>
      <w:r w:rsidRPr="00A7196C">
        <w:rPr>
          <w:b/>
          <w:sz w:val="20"/>
          <w:szCs w:val="20"/>
        </w:rPr>
        <w:t>Quadro 1 - Propriedades ACID</w:t>
      </w:r>
    </w:p>
    <w:tbl>
      <w:tblPr>
        <w:tblStyle w:val="Tabelacomgrade"/>
        <w:tblW w:w="0" w:type="auto"/>
        <w:tblLook w:val="04A0" w:firstRow="1" w:lastRow="0" w:firstColumn="1" w:lastColumn="0" w:noHBand="0" w:noVBand="1"/>
      </w:tblPr>
      <w:tblGrid>
        <w:gridCol w:w="4531"/>
        <w:gridCol w:w="4531"/>
      </w:tblGrid>
      <w:tr w:rsidR="000D0558" w14:paraId="7948855B" w14:textId="77777777" w:rsidTr="000D0558">
        <w:tc>
          <w:tcPr>
            <w:tcW w:w="4531" w:type="dxa"/>
          </w:tcPr>
          <w:p w14:paraId="41882451" w14:textId="4E956D53" w:rsidR="000D0558" w:rsidRPr="002D75EF" w:rsidRDefault="000D0558" w:rsidP="00D1411A">
            <w:pPr>
              <w:pStyle w:val="UnidaviTexto-Espao15"/>
              <w:spacing w:line="240" w:lineRule="auto"/>
              <w:ind w:firstLine="0"/>
              <w:rPr>
                <w:b/>
                <w:sz w:val="20"/>
                <w:szCs w:val="20"/>
              </w:rPr>
            </w:pPr>
            <w:r w:rsidRPr="002D75EF">
              <w:rPr>
                <w:b/>
                <w:sz w:val="20"/>
                <w:szCs w:val="20"/>
              </w:rPr>
              <w:t>Atomicidade</w:t>
            </w:r>
          </w:p>
        </w:tc>
        <w:tc>
          <w:tcPr>
            <w:tcW w:w="4531" w:type="dxa"/>
          </w:tcPr>
          <w:p w14:paraId="1EE60488" w14:textId="7E723F9D" w:rsidR="000D0558" w:rsidRPr="00D1411A" w:rsidRDefault="000D0558" w:rsidP="00D1411A">
            <w:pPr>
              <w:pStyle w:val="UnidaviTexto-Espao15"/>
              <w:spacing w:line="240" w:lineRule="auto"/>
              <w:ind w:firstLine="0"/>
              <w:rPr>
                <w:sz w:val="20"/>
                <w:szCs w:val="20"/>
              </w:rPr>
            </w:pPr>
            <w:r w:rsidRPr="00D1411A">
              <w:rPr>
                <w:sz w:val="20"/>
                <w:szCs w:val="20"/>
              </w:rPr>
              <w:t>As transações são atômicas, executam completamente ou não executam.</w:t>
            </w:r>
          </w:p>
        </w:tc>
      </w:tr>
      <w:tr w:rsidR="000D0558" w14:paraId="2ECE9E6E" w14:textId="77777777" w:rsidTr="000D0558">
        <w:tc>
          <w:tcPr>
            <w:tcW w:w="4531" w:type="dxa"/>
          </w:tcPr>
          <w:p w14:paraId="6E30FDD9" w14:textId="77E6147B" w:rsidR="000D0558" w:rsidRPr="002D75EF" w:rsidRDefault="000D0558" w:rsidP="00D1411A">
            <w:pPr>
              <w:pStyle w:val="UnidaviTexto-Espao15"/>
              <w:spacing w:line="240" w:lineRule="auto"/>
              <w:ind w:firstLine="0"/>
              <w:rPr>
                <w:b/>
                <w:sz w:val="20"/>
                <w:szCs w:val="20"/>
              </w:rPr>
            </w:pPr>
            <w:r w:rsidRPr="002D75EF">
              <w:rPr>
                <w:b/>
                <w:sz w:val="20"/>
                <w:szCs w:val="20"/>
              </w:rPr>
              <w:t>Consistência</w:t>
            </w:r>
          </w:p>
        </w:tc>
        <w:tc>
          <w:tcPr>
            <w:tcW w:w="4531" w:type="dxa"/>
          </w:tcPr>
          <w:p w14:paraId="68876F88" w14:textId="62C93459" w:rsidR="000D0558" w:rsidRPr="00D1411A" w:rsidRDefault="000D0558" w:rsidP="00D1411A">
            <w:pPr>
              <w:pStyle w:val="UnidaviTexto-Espao15"/>
              <w:spacing w:line="240" w:lineRule="auto"/>
              <w:ind w:firstLine="0"/>
              <w:rPr>
                <w:sz w:val="20"/>
                <w:szCs w:val="20"/>
              </w:rPr>
            </w:pPr>
            <w:r w:rsidRPr="00D1411A">
              <w:rPr>
                <w:sz w:val="20"/>
                <w:szCs w:val="20"/>
              </w:rPr>
              <w:t>As transações criam novos estados válidos, ou, em caso de falha, o banco de dados volta para o último estado válido.</w:t>
            </w:r>
          </w:p>
        </w:tc>
      </w:tr>
      <w:tr w:rsidR="000D0558" w14:paraId="19A7E6A1" w14:textId="77777777" w:rsidTr="000D0558">
        <w:tc>
          <w:tcPr>
            <w:tcW w:w="4531" w:type="dxa"/>
          </w:tcPr>
          <w:p w14:paraId="47A0BCA0" w14:textId="7C83107E" w:rsidR="000D0558" w:rsidRPr="002D75EF" w:rsidRDefault="000D0558" w:rsidP="00D1411A">
            <w:pPr>
              <w:pStyle w:val="UnidaviTexto-Espao15"/>
              <w:spacing w:line="240" w:lineRule="auto"/>
              <w:ind w:firstLine="0"/>
              <w:rPr>
                <w:b/>
                <w:sz w:val="20"/>
                <w:szCs w:val="20"/>
              </w:rPr>
            </w:pPr>
            <w:r w:rsidRPr="002D75EF">
              <w:rPr>
                <w:b/>
                <w:sz w:val="20"/>
                <w:szCs w:val="20"/>
              </w:rPr>
              <w:t>Isolamento</w:t>
            </w:r>
          </w:p>
        </w:tc>
        <w:tc>
          <w:tcPr>
            <w:tcW w:w="4531" w:type="dxa"/>
          </w:tcPr>
          <w:p w14:paraId="7C7117B8" w14:textId="73781CE3"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r w:rsidR="000D0558" w14:paraId="05CF3DC4" w14:textId="77777777" w:rsidTr="000D0558">
        <w:tc>
          <w:tcPr>
            <w:tcW w:w="4531" w:type="dxa"/>
          </w:tcPr>
          <w:p w14:paraId="594780D5" w14:textId="7553ED04" w:rsidR="000D0558" w:rsidRPr="002D75EF" w:rsidRDefault="000D0558" w:rsidP="00D1411A">
            <w:pPr>
              <w:pStyle w:val="UnidaviTexto-Espao15"/>
              <w:spacing w:line="240" w:lineRule="auto"/>
              <w:ind w:firstLine="0"/>
              <w:rPr>
                <w:b/>
                <w:sz w:val="20"/>
                <w:szCs w:val="20"/>
              </w:rPr>
            </w:pPr>
            <w:r w:rsidRPr="002D75EF">
              <w:rPr>
                <w:b/>
                <w:sz w:val="20"/>
                <w:szCs w:val="20"/>
              </w:rPr>
              <w:t>Durabilidade</w:t>
            </w:r>
          </w:p>
        </w:tc>
        <w:tc>
          <w:tcPr>
            <w:tcW w:w="4531" w:type="dxa"/>
          </w:tcPr>
          <w:p w14:paraId="27265D1F" w14:textId="63A525D7" w:rsidR="000D0558" w:rsidRPr="00D1411A" w:rsidRDefault="000D0558" w:rsidP="00D1411A">
            <w:pPr>
              <w:pStyle w:val="UnidaviTexto-Espao15"/>
              <w:spacing w:line="240" w:lineRule="auto"/>
              <w:ind w:firstLine="0"/>
              <w:rPr>
                <w:sz w:val="20"/>
                <w:szCs w:val="20"/>
              </w:rPr>
            </w:pPr>
            <w:r w:rsidRPr="00D1411A">
              <w:rPr>
                <w:sz w:val="20"/>
                <w:szCs w:val="20"/>
              </w:rPr>
              <w:t>Garante que uma transação em andamento não será interferida</w:t>
            </w:r>
            <w:r w:rsidR="00D1411A" w:rsidRPr="00D1411A">
              <w:rPr>
                <w:sz w:val="20"/>
                <w:szCs w:val="20"/>
              </w:rPr>
              <w:t xml:space="preserve"> por outras transações.</w:t>
            </w:r>
          </w:p>
        </w:tc>
      </w:tr>
    </w:tbl>
    <w:p w14:paraId="24E19104" w14:textId="264B000A" w:rsidR="00250277" w:rsidRPr="003D50F8" w:rsidRDefault="004B2416" w:rsidP="003D50F8">
      <w:pPr>
        <w:pStyle w:val="UNIDAVISEOSECUNDARIA"/>
        <w:rPr>
          <w:b/>
          <w:caps w:val="0"/>
          <w:sz w:val="20"/>
          <w:szCs w:val="20"/>
          <w:lang w:val="pt-BR"/>
        </w:rPr>
      </w:pPr>
      <w:r w:rsidRPr="004B2416">
        <w:rPr>
          <w:b/>
          <w:caps w:val="0"/>
          <w:sz w:val="20"/>
          <w:szCs w:val="20"/>
          <w:lang w:val="pt-BR"/>
        </w:rPr>
        <w:t xml:space="preserve">Fonte: Elaborado a partir de </w:t>
      </w:r>
      <w:r w:rsidR="003D50F8" w:rsidRPr="003D50F8">
        <w:rPr>
          <w:b/>
          <w:caps w:val="0"/>
          <w:sz w:val="20"/>
          <w:szCs w:val="20"/>
          <w:lang w:val="pt-BR"/>
        </w:rPr>
        <w:t>Pritchett (2008)</w:t>
      </w:r>
    </w:p>
    <w:p w14:paraId="5D00E45E" w14:textId="0645C557" w:rsidR="004B2416" w:rsidRDefault="004B2416" w:rsidP="00250277">
      <w:pPr>
        <w:pStyle w:val="UNIDAVISEOSECUNDARIA"/>
        <w:rPr>
          <w:b/>
          <w:caps w:val="0"/>
          <w:sz w:val="20"/>
          <w:szCs w:val="20"/>
          <w:lang w:val="pt-BR"/>
        </w:rPr>
      </w:pPr>
    </w:p>
    <w:p w14:paraId="0B77D0A3" w14:textId="1A17CC7C" w:rsidR="00842FCA" w:rsidRDefault="00842FCA" w:rsidP="002D75EF">
      <w:pPr>
        <w:pStyle w:val="UnidaviTexto-Espao15"/>
      </w:pPr>
      <w:r>
        <w:t xml:space="preserve">Ainda de acordo com Silva (2021, p. 14): </w:t>
      </w:r>
    </w:p>
    <w:p w14:paraId="3DB05041" w14:textId="41BDF114" w:rsidR="004B2416" w:rsidRDefault="002D75EF" w:rsidP="00842FCA">
      <w:pPr>
        <w:pStyle w:val="UnidaviCitaoLonga"/>
      </w:pPr>
      <w:r w:rsidRPr="002D75EF">
        <w:t>Outra característica marcante dos bancos d</w:t>
      </w:r>
      <w:r>
        <w:t>e dados relacionais é a integri</w:t>
      </w:r>
      <w:r w:rsidRPr="002D75EF">
        <w:t>dade referencial, que garante a acurácia e a consistência dos dados dentro de um relacionamento entre tabelas. Isso é feito por meio de uma chave estrangeira, que faz referência a um valor de uma chave primária em outra tabela, e a integridade referencial garantirá que esse relacionamento é íntegro (</w:t>
      </w:r>
      <w:r w:rsidR="00842FCA">
        <w:t>o registro referenciado existe)</w:t>
      </w:r>
    </w:p>
    <w:p w14:paraId="2ED6631C" w14:textId="77777777" w:rsidR="00692723" w:rsidRDefault="00692723" w:rsidP="00842FCA">
      <w:pPr>
        <w:pStyle w:val="UnidaviCitaoLonga"/>
      </w:pPr>
    </w:p>
    <w:p w14:paraId="6457C5AE" w14:textId="2D32B882" w:rsidR="00692723" w:rsidRDefault="00692723" w:rsidP="00692723">
      <w:pPr>
        <w:pStyle w:val="UnidaviTexto-Espao15"/>
      </w:pPr>
      <w:r w:rsidRPr="00692723">
        <w:t>O Dr. Edgard F. Codd</w:t>
      </w:r>
      <w:r w:rsidR="0020298E">
        <w:t xml:space="preserve"> </w:t>
      </w:r>
      <w:r w:rsidRPr="00692723">
        <w:t xml:space="preserve">formulou os </w:t>
      </w:r>
      <w:r w:rsidR="0020298E" w:rsidRPr="00692723">
        <w:t>princípios</w:t>
      </w:r>
      <w:r w:rsidRPr="00692723">
        <w:t xml:space="preserve"> </w:t>
      </w:r>
      <w:r w:rsidR="0020298E" w:rsidRPr="00692723">
        <w:t>básicos</w:t>
      </w:r>
      <w:r w:rsidRPr="00692723">
        <w:t xml:space="preserve"> do sistema de banco de dados relacional em 1968, baseando-se na teoria dos conjuntos e da </w:t>
      </w:r>
      <w:r w:rsidR="0020298E" w:rsidRPr="00692723">
        <w:t>álgebra</w:t>
      </w:r>
      <w:r w:rsidRPr="00692723">
        <w:t xml:space="preserve"> relacional. Segundo ele, </w:t>
      </w:r>
      <w:r w:rsidRPr="00692723">
        <w:lastRenderedPageBreak/>
        <w:t xml:space="preserve">certos conceitos da </w:t>
      </w:r>
      <w:r w:rsidR="0020298E" w:rsidRPr="00692723">
        <w:t>matemática</w:t>
      </w:r>
      <w:r w:rsidRPr="00692723">
        <w:t xml:space="preserve"> podiam ser aplicados ao gerenciamento de bancos de dados, </w:t>
      </w:r>
      <w:r w:rsidR="0020298E">
        <w:t>prova</w:t>
      </w:r>
      <w:r w:rsidRPr="00692723">
        <w:t xml:space="preserve">velmente por ter sido um brilhante </w:t>
      </w:r>
      <w:r w:rsidR="0020298E" w:rsidRPr="00692723">
        <w:t>matemático</w:t>
      </w:r>
      <w:r w:rsidRPr="00692723">
        <w:t xml:space="preserve">. </w:t>
      </w:r>
      <w:r w:rsidR="0020298E">
        <w:t>Segundo CODD (</w:t>
      </w:r>
      <w:r w:rsidRPr="00692723">
        <w:t>1985</w:t>
      </w:r>
      <w:r w:rsidR="0020298E">
        <w:t>)</w:t>
      </w:r>
      <w:r w:rsidRPr="00692723">
        <w:t xml:space="preserve">, </w:t>
      </w:r>
      <w:r w:rsidR="0020298E">
        <w:t>existem um conjunto</w:t>
      </w:r>
      <w:r w:rsidRPr="00692723">
        <w:t xml:space="preserve"> de doze regras para que um banco de dados relaci</w:t>
      </w:r>
      <w:r>
        <w:t>onal fosse admitido como tal:</w:t>
      </w:r>
    </w:p>
    <w:p w14:paraId="2876CA18" w14:textId="14BE951D" w:rsidR="00692723" w:rsidRDefault="00692723" w:rsidP="0020298E">
      <w:pPr>
        <w:pStyle w:val="UnidaviTexto-Espao15"/>
        <w:numPr>
          <w:ilvl w:val="0"/>
          <w:numId w:val="2"/>
        </w:numPr>
      </w:pPr>
      <w:r w:rsidRPr="00692723">
        <w:t xml:space="preserve">Regra de </w:t>
      </w:r>
      <w:r w:rsidR="0020298E" w:rsidRPr="00692723">
        <w:t>informações</w:t>
      </w:r>
      <w:r w:rsidRPr="00692723">
        <w:t xml:space="preserve">; </w:t>
      </w:r>
    </w:p>
    <w:p w14:paraId="21AFF4AA" w14:textId="77777777" w:rsidR="00692723" w:rsidRDefault="00692723" w:rsidP="0020298E">
      <w:pPr>
        <w:pStyle w:val="UnidaviTexto-Espao15"/>
        <w:numPr>
          <w:ilvl w:val="0"/>
          <w:numId w:val="2"/>
        </w:numPr>
      </w:pPr>
      <w:r>
        <w:t xml:space="preserve">Regra de acesso garantido; </w:t>
      </w:r>
    </w:p>
    <w:p w14:paraId="3ABE92E6" w14:textId="77777777" w:rsidR="00692723" w:rsidRDefault="00692723" w:rsidP="0020298E">
      <w:pPr>
        <w:pStyle w:val="UnidaviTexto-Espao15"/>
        <w:numPr>
          <w:ilvl w:val="0"/>
          <w:numId w:val="2"/>
        </w:numPr>
      </w:pPr>
      <w:r>
        <w:t xml:space="preserve">Tratamento de valores nulos; </w:t>
      </w:r>
    </w:p>
    <w:p w14:paraId="539FF4CA" w14:textId="1F3AAE51" w:rsidR="00692723" w:rsidRDefault="0020298E" w:rsidP="0020298E">
      <w:pPr>
        <w:pStyle w:val="UnidaviTexto-Espao15"/>
        <w:numPr>
          <w:ilvl w:val="0"/>
          <w:numId w:val="2"/>
        </w:numPr>
      </w:pPr>
      <w:r>
        <w:t>Catálogo</w:t>
      </w:r>
      <w:r w:rsidR="00692723">
        <w:t xml:space="preserve"> relacional ativo; </w:t>
      </w:r>
    </w:p>
    <w:p w14:paraId="721BC909" w14:textId="2E0D9E07" w:rsidR="00692723" w:rsidRDefault="0020298E" w:rsidP="0020298E">
      <w:pPr>
        <w:pStyle w:val="UnidaviTexto-Espao15"/>
        <w:numPr>
          <w:ilvl w:val="0"/>
          <w:numId w:val="2"/>
        </w:numPr>
      </w:pPr>
      <w:r>
        <w:t>I</w:t>
      </w:r>
      <w:r w:rsidRPr="00692723">
        <w:t>nserção</w:t>
      </w:r>
      <w:r w:rsidR="00692723" w:rsidRPr="00692723">
        <w:t xml:space="preserve">, </w:t>
      </w:r>
      <w:r w:rsidRPr="00692723">
        <w:t>excl</w:t>
      </w:r>
      <w:r>
        <w:t>usão</w:t>
      </w:r>
      <w:r w:rsidR="00692723">
        <w:t xml:space="preserve"> e </w:t>
      </w:r>
      <w:r>
        <w:t>alteração</w:t>
      </w:r>
      <w:r w:rsidR="00692723">
        <w:t xml:space="preserve"> em bloco; </w:t>
      </w:r>
    </w:p>
    <w:p w14:paraId="7072B7FD" w14:textId="15DE61A5" w:rsidR="00692723" w:rsidRDefault="00692723" w:rsidP="0020298E">
      <w:pPr>
        <w:pStyle w:val="UnidaviTexto-Espao15"/>
        <w:numPr>
          <w:ilvl w:val="0"/>
          <w:numId w:val="2"/>
        </w:numPr>
      </w:pPr>
      <w:r w:rsidRPr="00692723">
        <w:t xml:space="preserve">Linguagem de </w:t>
      </w:r>
      <w:r w:rsidR="0020298E" w:rsidRPr="00692723">
        <w:t>manipulação</w:t>
      </w:r>
      <w:r>
        <w:t xml:space="preserve"> de dados abrangente; </w:t>
      </w:r>
    </w:p>
    <w:p w14:paraId="679D0A03" w14:textId="2934512D" w:rsidR="00692723" w:rsidRDefault="0020298E" w:rsidP="0020298E">
      <w:pPr>
        <w:pStyle w:val="UnidaviTexto-Espao15"/>
        <w:numPr>
          <w:ilvl w:val="0"/>
          <w:numId w:val="2"/>
        </w:numPr>
      </w:pPr>
      <w:r w:rsidRPr="00692723">
        <w:t>Inde</w:t>
      </w:r>
      <w:r>
        <w:t>pendência</w:t>
      </w:r>
      <w:r w:rsidR="00692723">
        <w:t xml:space="preserve"> </w:t>
      </w:r>
      <w:r>
        <w:t>física</w:t>
      </w:r>
      <w:r w:rsidR="00692723">
        <w:t xml:space="preserve"> dos dados; </w:t>
      </w:r>
    </w:p>
    <w:p w14:paraId="20231D43" w14:textId="2BF00249" w:rsidR="00692723" w:rsidRDefault="0020298E" w:rsidP="0020298E">
      <w:pPr>
        <w:pStyle w:val="UnidaviTexto-Espao15"/>
        <w:numPr>
          <w:ilvl w:val="0"/>
          <w:numId w:val="2"/>
        </w:numPr>
      </w:pPr>
      <w:r w:rsidRPr="00692723">
        <w:t>Inde</w:t>
      </w:r>
      <w:r>
        <w:t>pendência</w:t>
      </w:r>
      <w:r w:rsidR="00692723">
        <w:t xml:space="preserve"> </w:t>
      </w:r>
      <w:r>
        <w:t>logica</w:t>
      </w:r>
      <w:r w:rsidR="00692723">
        <w:t xml:space="preserve"> dos dados; </w:t>
      </w:r>
    </w:p>
    <w:p w14:paraId="329937E9" w14:textId="0D6DDF80" w:rsidR="00692723" w:rsidRDefault="00692723" w:rsidP="0020298E">
      <w:pPr>
        <w:pStyle w:val="UnidaviTexto-Espao15"/>
        <w:numPr>
          <w:ilvl w:val="0"/>
          <w:numId w:val="2"/>
        </w:numPr>
      </w:pPr>
      <w:r w:rsidRPr="00692723">
        <w:t>Regra</w:t>
      </w:r>
      <w:r>
        <w:t xml:space="preserve"> de </w:t>
      </w:r>
      <w:r w:rsidR="0020298E">
        <w:t>atualização</w:t>
      </w:r>
      <w:r>
        <w:t xml:space="preserve"> de </w:t>
      </w:r>
      <w:r w:rsidR="0020298E">
        <w:t>visões</w:t>
      </w:r>
      <w:r>
        <w:t xml:space="preserve">; </w:t>
      </w:r>
    </w:p>
    <w:p w14:paraId="4650D076" w14:textId="6F992CEB" w:rsidR="00692723" w:rsidRDefault="0020298E" w:rsidP="0020298E">
      <w:pPr>
        <w:pStyle w:val="UnidaviTexto-Espao15"/>
        <w:numPr>
          <w:ilvl w:val="0"/>
          <w:numId w:val="2"/>
        </w:numPr>
      </w:pPr>
      <w:r w:rsidRPr="00692723">
        <w:t>I</w:t>
      </w:r>
      <w:r>
        <w:t>ndependência</w:t>
      </w:r>
      <w:r w:rsidR="00692723">
        <w:t xml:space="preserve"> de integridade; </w:t>
      </w:r>
    </w:p>
    <w:p w14:paraId="717B8749" w14:textId="7D3D3974" w:rsidR="00692723" w:rsidRDefault="0020298E" w:rsidP="0020298E">
      <w:pPr>
        <w:pStyle w:val="UnidaviTexto-Espao15"/>
        <w:numPr>
          <w:ilvl w:val="0"/>
          <w:numId w:val="2"/>
        </w:numPr>
      </w:pPr>
      <w:r w:rsidRPr="00692723">
        <w:t>Inde</w:t>
      </w:r>
      <w:r>
        <w:t>pendência</w:t>
      </w:r>
      <w:r w:rsidR="00692723">
        <w:t xml:space="preserve"> de </w:t>
      </w:r>
      <w:r>
        <w:t>distribuição</w:t>
      </w:r>
      <w:r w:rsidR="00692723">
        <w:t xml:space="preserve">; </w:t>
      </w:r>
    </w:p>
    <w:p w14:paraId="789D2AF3" w14:textId="6677721E" w:rsidR="00692723" w:rsidRDefault="00692723" w:rsidP="0020298E">
      <w:pPr>
        <w:pStyle w:val="UnidaviTexto-Espao15"/>
        <w:numPr>
          <w:ilvl w:val="0"/>
          <w:numId w:val="2"/>
        </w:numPr>
      </w:pPr>
      <w:r w:rsidRPr="00692723">
        <w:t xml:space="preserve">Regra </w:t>
      </w:r>
      <w:r w:rsidR="0020298E" w:rsidRPr="00692723">
        <w:t>não</w:t>
      </w:r>
      <w:r w:rsidRPr="00692723">
        <w:t xml:space="preserve"> subversiva</w:t>
      </w:r>
      <w:r w:rsidR="0020298E">
        <w:t>.</w:t>
      </w:r>
    </w:p>
    <w:p w14:paraId="0F61E548" w14:textId="77777777" w:rsidR="00006643" w:rsidRPr="00006643" w:rsidRDefault="00006643" w:rsidP="00006643">
      <w:pPr>
        <w:pStyle w:val="UnidaviTexto-Espao15"/>
      </w:pPr>
    </w:p>
    <w:p w14:paraId="70CCCC8F" w14:textId="035EC0B4" w:rsidR="002D75EF" w:rsidRDefault="00006643" w:rsidP="00006643">
      <w:pPr>
        <w:pStyle w:val="UnidaviSeoTerciria"/>
      </w:pPr>
      <w:r>
        <w:t>2.1.2 Banco de dados não relacional</w:t>
      </w:r>
    </w:p>
    <w:p w14:paraId="7259F926" w14:textId="77777777" w:rsidR="00DA57B2" w:rsidRDefault="00DA57B2" w:rsidP="00DA57B2">
      <w:pPr>
        <w:pStyle w:val="UnidaviTexto-Espao15"/>
      </w:pPr>
      <w:r>
        <w:t xml:space="preserve">Conforme Sadamoto (2012), </w:t>
      </w:r>
      <w:r w:rsidRPr="001064B6">
        <w:t xml:space="preserve">Bancos de dados não relacionais, também conhecidos como </w:t>
      </w:r>
      <w:proofErr w:type="spellStart"/>
      <w:r w:rsidRPr="001064B6">
        <w:t>NoSQL</w:t>
      </w:r>
      <w:proofErr w:type="spellEnd"/>
      <w:r w:rsidRPr="001064B6">
        <w:t>, são sistemas de gerenciamento de bancos de dados que não seguem o modelo relacional tradicional. Ao contrário dos bancos de dados relacionais, que armazenam informações em tabelas com linhas e colunas, os bancos de dados não relacionais utilizam uma variedade de modelos de dados, como documentos, grafos, chave-valor e colunas amplas, para armazenar informações de maneira mais flexível e escalável. As principais características dos bancos de dados não relacionais incluem alta escalabilidade horizontal, flexibilidade no esquema de dados, suporte a dados semiestruturados e não estruturados, e alta disponibilidade. Além disso, muitos bancos de dados não relacionais são projetados para funcionar em ambientes distribuídos e podem fornecer recursos de replicação e particionamento para melhorar a capacidade de lidar com grandes volumes de dados.</w:t>
      </w:r>
    </w:p>
    <w:p w14:paraId="00B8219E" w14:textId="77777777" w:rsidR="00DA57B2" w:rsidRDefault="00DA57B2" w:rsidP="00DA57B2">
      <w:pPr>
        <w:pStyle w:val="UnidaviTexto-Espao15"/>
        <w:rPr>
          <w:caps/>
        </w:rPr>
      </w:pPr>
      <w:r w:rsidRPr="00D8148C">
        <w:t xml:space="preserve">Bancos de dados não relacionais são adequados para cenários em que a escalabilidade, a flexibilidade e a agilidade são mais importantes do que a consistência transacional ou a conformidade com um modelo de dados estrito, conforme afirmado por </w:t>
      </w:r>
      <w:r>
        <w:t>Sadamoto</w:t>
      </w:r>
      <w:r w:rsidRPr="00D8148C">
        <w:t xml:space="preserve"> et al. (2012). Esses autores ainda destacam que os bancos de dados </w:t>
      </w:r>
      <w:proofErr w:type="spellStart"/>
      <w:r w:rsidRPr="00D8148C">
        <w:t>NoSQL</w:t>
      </w:r>
      <w:proofErr w:type="spellEnd"/>
      <w:r w:rsidRPr="00D8148C">
        <w:t xml:space="preserve"> são particularmente adequados para o armazenamento de grandes volumes de dados não estruturados ou </w:t>
      </w:r>
      <w:proofErr w:type="spellStart"/>
      <w:proofErr w:type="gramStart"/>
      <w:r w:rsidRPr="00D8148C">
        <w:t>semi-</w:t>
      </w:r>
      <w:r w:rsidRPr="00D8148C">
        <w:lastRenderedPageBreak/>
        <w:t>estruturados</w:t>
      </w:r>
      <w:proofErr w:type="spellEnd"/>
      <w:proofErr w:type="gramEnd"/>
      <w:r w:rsidRPr="00D8148C">
        <w:t>, como documentos, redes sociais, registros de log, entre outros. Além disso, eles podem fornecer recursos de replicação e particionamento para melhorar a capacidade de lidar com grandes volumes de dados e suportar ambientes distribuídos. Por fim, os bancos de dados não relacionais também são úteis em aplicações de análise de dados, processamento de big data, Internet das Coisas (</w:t>
      </w:r>
      <w:proofErr w:type="spellStart"/>
      <w:r w:rsidRPr="00D8148C">
        <w:t>IoT</w:t>
      </w:r>
      <w:proofErr w:type="spellEnd"/>
      <w:r w:rsidRPr="00D8148C">
        <w:t>) e aplicações de busca, onde a flexibilidade do esquema de dados é mais importante do que a garantia de integridade referencial.</w:t>
      </w:r>
    </w:p>
    <w:p w14:paraId="59427B0C" w14:textId="77777777" w:rsidR="00006643" w:rsidRDefault="00006643" w:rsidP="00250277">
      <w:pPr>
        <w:pStyle w:val="UNIDAVISEOSECUNDARIA"/>
      </w:pPr>
    </w:p>
    <w:p w14:paraId="157D653D" w14:textId="653D72AA" w:rsidR="00250277" w:rsidRDefault="00250277" w:rsidP="00250277">
      <w:pPr>
        <w:pStyle w:val="UNIDAVISEOSECUNDARIA"/>
      </w:pPr>
      <w:r>
        <w:t>2.2</w:t>
      </w:r>
      <w:r w:rsidR="000D52C4">
        <w:t xml:space="preserve"> </w:t>
      </w:r>
      <w:r w:rsidR="003F29C5">
        <w:t xml:space="preserve">programação orientada </w:t>
      </w:r>
      <w:proofErr w:type="gramStart"/>
      <w:r w:rsidR="003F29C5">
        <w:t>a</w:t>
      </w:r>
      <w:proofErr w:type="gramEnd"/>
      <w:r w:rsidR="003F29C5">
        <w:t xml:space="preserve"> objetos</w:t>
      </w:r>
    </w:p>
    <w:p w14:paraId="29406D4F" w14:textId="27AE348F" w:rsidR="00250277" w:rsidRDefault="00250277" w:rsidP="00250277">
      <w:pPr>
        <w:pStyle w:val="UNIDAVISEOSECUNDARIA"/>
      </w:pPr>
    </w:p>
    <w:p w14:paraId="61232904" w14:textId="3970B3A2" w:rsidR="00250277" w:rsidRPr="00DA57B2" w:rsidRDefault="00250277" w:rsidP="00250277">
      <w:pPr>
        <w:pStyle w:val="UNIDAVISEOSECUNDARIA"/>
        <w:rPr>
          <w:u w:val="single"/>
        </w:rPr>
      </w:pPr>
      <w:r>
        <w:t>2.3 Web services</w:t>
      </w:r>
    </w:p>
    <w:p w14:paraId="52B72C61" w14:textId="77777777" w:rsidR="00F174EE" w:rsidRPr="00047C8F" w:rsidRDefault="00F174EE" w:rsidP="00F174EE"/>
    <w:p w14:paraId="582E76AE" w14:textId="144919DB" w:rsidR="00F174EE" w:rsidRDefault="00852722" w:rsidP="008A2448">
      <w:pPr>
        <w:pStyle w:val="UnidaviTexto-Espao15"/>
      </w:pPr>
      <w:r w:rsidRPr="00852722">
        <w:t>Web Services são conjuntos de programas que podem ser publicados, buscados e chamados por meio da internet. Esses programas podem realizar um simples processo de troca de mensagens, como também complexas transações comerciais ou industriais, por exemplo, um processo de compra de produtos. Uma vez que um Web Service é publicado em um servidor web, vários programas e até mesmo outros Web Services podem acessá-lo e chamá-lo, tanto para obtenção de dados como para a interação com serviços que uma organização oferece (TAMAE, 2004).</w:t>
      </w:r>
    </w:p>
    <w:p w14:paraId="5371952A" w14:textId="77777777" w:rsidR="003667BF" w:rsidRPr="00F174EE" w:rsidRDefault="003667BF" w:rsidP="008A2448">
      <w:pPr>
        <w:pStyle w:val="UnidaviTexto-Espao15"/>
      </w:pPr>
    </w:p>
    <w:p w14:paraId="098BCB34" w14:textId="77777777" w:rsidR="00F174EE" w:rsidRDefault="00F174EE" w:rsidP="00F174EE"/>
    <w:p w14:paraId="52FF4323" w14:textId="77777777" w:rsidR="00F174EE" w:rsidRPr="00830E21" w:rsidRDefault="00F174EE" w:rsidP="00F174EE">
      <w:pPr>
        <w:pStyle w:val="UNIDAVISEOPRIMRIA"/>
        <w:rPr>
          <w:lang w:val="pt-BR"/>
        </w:rPr>
      </w:pPr>
      <w:r w:rsidRPr="00830E21">
        <w:rPr>
          <w:lang w:val="pt-BR"/>
        </w:rPr>
        <w:t>3. Metodologia</w:t>
      </w:r>
      <w:r w:rsidR="00AA10EA">
        <w:rPr>
          <w:lang w:val="pt-BR"/>
        </w:rPr>
        <w:t xml:space="preserve"> DA PESQUISA</w:t>
      </w:r>
    </w:p>
    <w:p w14:paraId="25BF66DD" w14:textId="77777777" w:rsidR="00F174EE" w:rsidRDefault="00F174EE" w:rsidP="00F174EE"/>
    <w:p w14:paraId="3AD9FB43" w14:textId="77777777" w:rsidR="00F174EE" w:rsidRPr="00F174EE" w:rsidRDefault="00F174EE" w:rsidP="00F174EE">
      <w:pPr>
        <w:pStyle w:val="UnidaviTexto-Espao15"/>
      </w:pPr>
    </w:p>
    <w:p w14:paraId="5788FE0C" w14:textId="77777777" w:rsidR="00F174EE" w:rsidRDefault="00F174EE" w:rsidP="00F174EE"/>
    <w:p w14:paraId="3D8701DA" w14:textId="77777777" w:rsidR="00F174EE" w:rsidRPr="0077454C" w:rsidRDefault="00F174EE" w:rsidP="00F174EE">
      <w:pPr>
        <w:pStyle w:val="UNIDAVISEOPRIMRIA"/>
        <w:rPr>
          <w:lang w:val="pt-BR"/>
        </w:rPr>
      </w:pPr>
      <w:r w:rsidRPr="00830E21">
        <w:rPr>
          <w:lang w:val="pt-BR"/>
        </w:rPr>
        <w:t xml:space="preserve">4. </w:t>
      </w:r>
      <w:r w:rsidR="00AA10EA">
        <w:rPr>
          <w:lang w:val="pt-BR"/>
        </w:rPr>
        <w:t xml:space="preserve">RESULTADOS </w:t>
      </w:r>
      <w:r w:rsidR="00C75F42">
        <w:rPr>
          <w:lang w:val="pt-BR"/>
        </w:rPr>
        <w:t xml:space="preserve">DO </w:t>
      </w:r>
      <w:r w:rsidR="00AA10EA">
        <w:rPr>
          <w:lang w:val="pt-BR"/>
        </w:rPr>
        <w:t>TC</w:t>
      </w:r>
      <w:r w:rsidR="00C75F42">
        <w:rPr>
          <w:lang w:val="pt-BR"/>
        </w:rPr>
        <w:t xml:space="preserve"> </w:t>
      </w:r>
      <w:r w:rsidR="00C75F42" w:rsidRPr="0077454C">
        <w:rPr>
          <w:lang w:val="pt-BR"/>
        </w:rPr>
        <w:t>(recomenda-se usar o título do tc aqui)</w:t>
      </w:r>
    </w:p>
    <w:p w14:paraId="7F5EECD2" w14:textId="77777777" w:rsidR="00F174EE" w:rsidRDefault="00F174EE" w:rsidP="00F174EE"/>
    <w:p w14:paraId="77B03251" w14:textId="77777777" w:rsidR="00F174EE" w:rsidRDefault="00F174EE" w:rsidP="00F174EE"/>
    <w:p w14:paraId="3D873B59" w14:textId="77777777" w:rsidR="00C75F42" w:rsidRDefault="00C75F42" w:rsidP="00F174EE"/>
    <w:p w14:paraId="07FC8ACB" w14:textId="77777777" w:rsidR="00F174EE" w:rsidRPr="00830E21" w:rsidRDefault="00F174EE" w:rsidP="00F174EE">
      <w:pPr>
        <w:pStyle w:val="UNIDAVISEOPRIMRIA"/>
        <w:rPr>
          <w:lang w:val="pt-BR"/>
        </w:rPr>
      </w:pPr>
      <w:r w:rsidRPr="00830E21">
        <w:rPr>
          <w:lang w:val="pt-BR"/>
        </w:rPr>
        <w:t xml:space="preserve">5. </w:t>
      </w:r>
      <w:r w:rsidR="00AA10EA">
        <w:rPr>
          <w:lang w:val="pt-BR"/>
        </w:rPr>
        <w:t>CONCLUSÃO</w:t>
      </w:r>
    </w:p>
    <w:p w14:paraId="7E654FD4" w14:textId="77777777" w:rsidR="00F174EE" w:rsidRDefault="00F174EE" w:rsidP="00F174EE"/>
    <w:p w14:paraId="0FB4802A" w14:textId="77777777" w:rsidR="00F174EE" w:rsidRDefault="00F174EE" w:rsidP="00F174EE">
      <w:pPr>
        <w:pStyle w:val="UnidaviTexto-Espao15"/>
      </w:pPr>
    </w:p>
    <w:p w14:paraId="1AA58062" w14:textId="77777777" w:rsidR="00AA10EA" w:rsidRDefault="00AA10EA" w:rsidP="00F174EE">
      <w:pPr>
        <w:jc w:val="center"/>
        <w:rPr>
          <w:b/>
        </w:rPr>
      </w:pPr>
    </w:p>
    <w:p w14:paraId="5A3B011F" w14:textId="77777777" w:rsidR="00F174EE" w:rsidRDefault="00F174EE" w:rsidP="00E3043B">
      <w:pPr>
        <w:jc w:val="center"/>
        <w:rPr>
          <w:b/>
        </w:rPr>
      </w:pPr>
      <w:r w:rsidRPr="00F174EE">
        <w:rPr>
          <w:b/>
        </w:rPr>
        <w:t>REFERÊNCIAS</w:t>
      </w:r>
    </w:p>
    <w:p w14:paraId="24A6F414" w14:textId="77777777" w:rsidR="00E3043B" w:rsidRDefault="00E3043B" w:rsidP="00E3043B"/>
    <w:p w14:paraId="7CB42953" w14:textId="1DF6DC6C" w:rsidR="00CB1997" w:rsidRDefault="008A2448" w:rsidP="00E3043B">
      <w:r w:rsidRPr="008A2448">
        <w:t xml:space="preserve">TAMAE, André. </w:t>
      </w:r>
      <w:r w:rsidRPr="00CB1997">
        <w:rPr>
          <w:b/>
        </w:rPr>
        <w:t>Desenvolvimento de Aplicações Web com JSP, Servlets, JavaServer Faces, Hibernate, Ajax e Web Services</w:t>
      </w:r>
      <w:r w:rsidRPr="008A2448">
        <w:t>. São Paulo: Érica, 2004.</w:t>
      </w:r>
    </w:p>
    <w:p w14:paraId="1C846E72" w14:textId="77777777" w:rsidR="00CB1997" w:rsidRDefault="00CB1997" w:rsidP="00CB1997"/>
    <w:p w14:paraId="5EC0EC4C" w14:textId="6305B6EB" w:rsidR="00F174EE" w:rsidRDefault="00CB1997" w:rsidP="00E3043B">
      <w:r>
        <w:t>FERREIRA, Arthur Gonçalves</w:t>
      </w:r>
      <w:r w:rsidRPr="008E78E5">
        <w:rPr>
          <w:b/>
        </w:rPr>
        <w:t>. Interface de programação de aplicações (API) e web services.</w:t>
      </w:r>
      <w:r>
        <w:t xml:space="preserve"> São Paulo Platos Soluções Educacionais 2021 1 recurso online ISBN 9786553560338.</w:t>
      </w:r>
    </w:p>
    <w:p w14:paraId="368E1125" w14:textId="77777777" w:rsidR="007C098B" w:rsidRDefault="007C098B" w:rsidP="007C098B"/>
    <w:p w14:paraId="2A3618FF" w14:textId="119F4166" w:rsidR="00AA10EA" w:rsidRDefault="00576A24" w:rsidP="007C098B">
      <w:r>
        <w:lastRenderedPageBreak/>
        <w:t xml:space="preserve">SILVA, </w:t>
      </w:r>
      <w:r w:rsidRPr="00576A24">
        <w:t>Luiz F. Calaça</w:t>
      </w:r>
      <w:r w:rsidR="00853DAD" w:rsidRPr="00853DAD">
        <w:t xml:space="preserve"> </w:t>
      </w:r>
      <w:r w:rsidR="00853DAD">
        <w:t>et al</w:t>
      </w:r>
      <w:r>
        <w:t>.</w:t>
      </w:r>
      <w:r w:rsidRPr="00576A24">
        <w:t xml:space="preserve"> </w:t>
      </w:r>
      <w:r w:rsidRPr="00853DAD">
        <w:rPr>
          <w:b/>
        </w:rPr>
        <w:t>Banco</w:t>
      </w:r>
      <w:r w:rsidR="007C098B" w:rsidRPr="00853DAD">
        <w:rPr>
          <w:b/>
        </w:rPr>
        <w:t xml:space="preserve"> de dados não relacional</w:t>
      </w:r>
      <w:r w:rsidR="007C098B">
        <w:t>. Porto Alegre SAGAH 2021 1 recurso online ISBN 9786556901534.</w:t>
      </w:r>
    </w:p>
    <w:p w14:paraId="259CAC31" w14:textId="068687E1" w:rsidR="006117F7" w:rsidRDefault="006117F7" w:rsidP="007C098B"/>
    <w:p w14:paraId="72177F6D" w14:textId="264D5055" w:rsidR="006117F7" w:rsidRDefault="006117F7" w:rsidP="007C098B">
      <w:r w:rsidRPr="006117F7">
        <w:t xml:space="preserve">ALVES, William P. </w:t>
      </w:r>
      <w:r w:rsidRPr="00C04496">
        <w:rPr>
          <w:b/>
        </w:rPr>
        <w:t>Banco de Dados</w:t>
      </w:r>
      <w:r w:rsidRPr="006117F7">
        <w:t xml:space="preserve">. </w:t>
      </w:r>
      <w:r>
        <w:t xml:space="preserve">São Paulo </w:t>
      </w:r>
      <w:r w:rsidRPr="006117F7">
        <w:t>Editora Saraiva, 2014. E-book. ISBN 9788536518961. Disponível em: https://integrada.minhabiblioteca.com.br/#/books/9788536518961/. Acesso em: 24 mar. 2023.</w:t>
      </w:r>
    </w:p>
    <w:p w14:paraId="7F0F9867" w14:textId="1456AB38" w:rsidR="003D50F8" w:rsidRDefault="003D50F8" w:rsidP="007C098B"/>
    <w:p w14:paraId="5BF34A4D" w14:textId="29740B49" w:rsidR="003D50F8" w:rsidRDefault="003D50F8" w:rsidP="007C098B">
      <w:r w:rsidRPr="003D50F8">
        <w:t xml:space="preserve">Pritchett, D. (2008). </w:t>
      </w:r>
      <w:r w:rsidRPr="00D1411A">
        <w:rPr>
          <w:b/>
        </w:rPr>
        <w:t>BASE: An Acid Alternative</w:t>
      </w:r>
      <w:r w:rsidRPr="003D50F8">
        <w:t>. ACM Queue, 6(3), 48-55. Disponível em: https://dl.acm.org/doi/pdf/10.1145/1394127.1394128. Acesso em: 24 mar. 2023.</w:t>
      </w:r>
    </w:p>
    <w:p w14:paraId="63E1AE9B" w14:textId="63F46E43" w:rsidR="002D75EF" w:rsidRDefault="002D75EF" w:rsidP="007C098B"/>
    <w:p w14:paraId="3336E724" w14:textId="7E3EAA69" w:rsidR="002D75EF" w:rsidRDefault="002D75EF" w:rsidP="007C098B">
      <w:r w:rsidRPr="002D75EF">
        <w:t xml:space="preserve">DIAS, Ariel da S. </w:t>
      </w:r>
      <w:r w:rsidRPr="00F35498">
        <w:rPr>
          <w:b/>
        </w:rPr>
        <w:t>Administração de bancos de dados</w:t>
      </w:r>
      <w:r w:rsidRPr="002D75EF">
        <w:t xml:space="preserve">. </w:t>
      </w:r>
      <w:r w:rsidR="00F35498">
        <w:t>São Paulo</w:t>
      </w:r>
      <w:r w:rsidRPr="002D75EF">
        <w:t xml:space="preserve"> Editora Saraiva, 2021. E-book. ISBN 9786589965688. Disponível em: https://integrada.minhabiblioteca.com.br/#/books/9786589965688/. Acesso em: 24 mar. 2023.</w:t>
      </w:r>
    </w:p>
    <w:p w14:paraId="451C8730" w14:textId="727B1ED1" w:rsidR="002D74F4" w:rsidRDefault="002D74F4" w:rsidP="007C098B"/>
    <w:p w14:paraId="75BCF067" w14:textId="0EF5520F" w:rsidR="002D75EF" w:rsidRDefault="00E35D52" w:rsidP="007C098B">
      <w:r>
        <w:t>CODD</w:t>
      </w:r>
      <w:r w:rsidRPr="00E35D52">
        <w:t>, E</w:t>
      </w:r>
      <w:r>
        <w:t>dgar</w:t>
      </w:r>
      <w:r w:rsidRPr="00E35D52">
        <w:t xml:space="preserve"> F</w:t>
      </w:r>
      <w:r>
        <w:t>rank</w:t>
      </w:r>
      <w:r w:rsidRPr="00E35D52">
        <w:t xml:space="preserve">. (1985). </w:t>
      </w:r>
      <w:r w:rsidRPr="00692723">
        <w:rPr>
          <w:b/>
        </w:rPr>
        <w:t>Is Your DBMS Really Relational?</w:t>
      </w:r>
      <w:r w:rsidRPr="00E35D52">
        <w:t xml:space="preserve"> Computerworld, 19(30), 29-33. Disponível em: https://www.analytictech.com/borgatti/whatEver/readingsem/Codd.pdf. Acesso em: 24 mar. 2023.</w:t>
      </w:r>
    </w:p>
    <w:p w14:paraId="1EFEBAA4" w14:textId="1EE40E4F" w:rsidR="001064B6" w:rsidRDefault="001064B6" w:rsidP="007C098B">
      <w:r w:rsidRPr="001064B6">
        <w:t xml:space="preserve">SADAMOTO, A. M. A. et al. </w:t>
      </w:r>
      <w:proofErr w:type="spellStart"/>
      <w:r w:rsidRPr="001064B6">
        <w:t>NoSQL</w:t>
      </w:r>
      <w:proofErr w:type="spellEnd"/>
      <w:r w:rsidRPr="001064B6">
        <w:t xml:space="preserve"> </w:t>
      </w:r>
      <w:proofErr w:type="spellStart"/>
      <w:r w:rsidRPr="001064B6">
        <w:t>databases</w:t>
      </w:r>
      <w:proofErr w:type="spellEnd"/>
      <w:r w:rsidRPr="001064B6">
        <w:t xml:space="preserve">: </w:t>
      </w:r>
      <w:proofErr w:type="spellStart"/>
      <w:r w:rsidRPr="001064B6">
        <w:t>an</w:t>
      </w:r>
      <w:proofErr w:type="spellEnd"/>
      <w:r w:rsidRPr="001064B6">
        <w:t xml:space="preserve"> overview. In: </w:t>
      </w:r>
      <w:proofErr w:type="spellStart"/>
      <w:r w:rsidRPr="001064B6">
        <w:t>Proceedings</w:t>
      </w:r>
      <w:proofErr w:type="spellEnd"/>
      <w:r w:rsidRPr="001064B6">
        <w:t xml:space="preserve"> </w:t>
      </w:r>
      <w:proofErr w:type="spellStart"/>
      <w:r w:rsidRPr="001064B6">
        <w:t>of</w:t>
      </w:r>
      <w:proofErr w:type="spellEnd"/>
      <w:r w:rsidRPr="001064B6">
        <w:t xml:space="preserve"> </w:t>
      </w:r>
      <w:proofErr w:type="spellStart"/>
      <w:r w:rsidRPr="001064B6">
        <w:t>the</w:t>
      </w:r>
      <w:proofErr w:type="spellEnd"/>
      <w:r w:rsidRPr="001064B6">
        <w:t xml:space="preserve"> 2012 </w:t>
      </w:r>
      <w:proofErr w:type="spellStart"/>
      <w:r w:rsidRPr="001064B6">
        <w:t>Brazilian</w:t>
      </w:r>
      <w:proofErr w:type="spellEnd"/>
      <w:r w:rsidRPr="001064B6">
        <w:t xml:space="preserve"> </w:t>
      </w:r>
      <w:proofErr w:type="spellStart"/>
      <w:r w:rsidRPr="001064B6">
        <w:t>Symposium</w:t>
      </w:r>
      <w:proofErr w:type="spellEnd"/>
      <w:r w:rsidRPr="001064B6">
        <w:t xml:space="preserve"> </w:t>
      </w:r>
      <w:proofErr w:type="spellStart"/>
      <w:r w:rsidRPr="001064B6">
        <w:t>on</w:t>
      </w:r>
      <w:proofErr w:type="spellEnd"/>
      <w:r w:rsidRPr="001064B6">
        <w:t xml:space="preserve"> </w:t>
      </w:r>
      <w:proofErr w:type="spellStart"/>
      <w:r w:rsidRPr="001064B6">
        <w:t>Computing</w:t>
      </w:r>
      <w:proofErr w:type="spellEnd"/>
      <w:r w:rsidRPr="001064B6">
        <w:t xml:space="preserve"> Systems </w:t>
      </w:r>
      <w:proofErr w:type="spellStart"/>
      <w:r w:rsidRPr="001064B6">
        <w:t>Engineering</w:t>
      </w:r>
      <w:proofErr w:type="spellEnd"/>
      <w:r w:rsidRPr="001064B6">
        <w:t xml:space="preserve"> (SBESC). IEEE, 2012.</w:t>
      </w:r>
    </w:p>
    <w:p w14:paraId="7869AC00" w14:textId="77777777" w:rsidR="00F174EE" w:rsidRPr="00F174EE" w:rsidRDefault="00F174EE" w:rsidP="00F174EE">
      <w:pPr>
        <w:jc w:val="center"/>
        <w:rPr>
          <w:b/>
        </w:rPr>
      </w:pPr>
      <w:r w:rsidRPr="00F174EE">
        <w:rPr>
          <w:b/>
        </w:rPr>
        <w:t>ANEXOS</w:t>
      </w:r>
    </w:p>
    <w:p w14:paraId="08F87324" w14:textId="77777777" w:rsidR="007F00D7" w:rsidRDefault="007F00D7"/>
    <w:sectPr w:rsidR="007F00D7" w:rsidSect="00B8782F">
      <w:pgSz w:w="11907" w:h="16840" w:code="9"/>
      <w:pgMar w:top="1701"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ECB26" w14:textId="77777777" w:rsidR="00D26A4F" w:rsidRDefault="00D26A4F">
      <w:r>
        <w:separator/>
      </w:r>
    </w:p>
  </w:endnote>
  <w:endnote w:type="continuationSeparator" w:id="0">
    <w:p w14:paraId="54619808" w14:textId="77777777" w:rsidR="00D26A4F" w:rsidRDefault="00D26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2C7D6" w14:textId="77777777" w:rsidR="00D26A4F" w:rsidRDefault="00D26A4F">
      <w:r>
        <w:separator/>
      </w:r>
    </w:p>
  </w:footnote>
  <w:footnote w:type="continuationSeparator" w:id="0">
    <w:p w14:paraId="15D55E30" w14:textId="77777777" w:rsidR="00D26A4F" w:rsidRDefault="00D26A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56E88"/>
    <w:multiLevelType w:val="hybridMultilevel"/>
    <w:tmpl w:val="93745798"/>
    <w:lvl w:ilvl="0" w:tplc="04160001">
      <w:start w:val="1"/>
      <w:numFmt w:val="bullet"/>
      <w:lvlText w:val=""/>
      <w:lvlJc w:val="left"/>
      <w:pPr>
        <w:tabs>
          <w:tab w:val="num" w:pos="1854"/>
        </w:tabs>
        <w:ind w:left="1854" w:hanging="360"/>
      </w:pPr>
      <w:rPr>
        <w:rFonts w:ascii="Symbol" w:hAnsi="Symbol" w:hint="default"/>
      </w:rPr>
    </w:lvl>
    <w:lvl w:ilvl="1" w:tplc="04160003" w:tentative="1">
      <w:start w:val="1"/>
      <w:numFmt w:val="bullet"/>
      <w:lvlText w:val="o"/>
      <w:lvlJc w:val="left"/>
      <w:pPr>
        <w:tabs>
          <w:tab w:val="num" w:pos="2574"/>
        </w:tabs>
        <w:ind w:left="2574" w:hanging="360"/>
      </w:pPr>
      <w:rPr>
        <w:rFonts w:ascii="Courier New" w:hAnsi="Courier New" w:cs="Courier New" w:hint="default"/>
      </w:rPr>
    </w:lvl>
    <w:lvl w:ilvl="2" w:tplc="04160005" w:tentative="1">
      <w:start w:val="1"/>
      <w:numFmt w:val="bullet"/>
      <w:lvlText w:val=""/>
      <w:lvlJc w:val="left"/>
      <w:pPr>
        <w:tabs>
          <w:tab w:val="num" w:pos="3294"/>
        </w:tabs>
        <w:ind w:left="3294" w:hanging="360"/>
      </w:pPr>
      <w:rPr>
        <w:rFonts w:ascii="Wingdings" w:hAnsi="Wingdings" w:hint="default"/>
      </w:rPr>
    </w:lvl>
    <w:lvl w:ilvl="3" w:tplc="04160001" w:tentative="1">
      <w:start w:val="1"/>
      <w:numFmt w:val="bullet"/>
      <w:lvlText w:val=""/>
      <w:lvlJc w:val="left"/>
      <w:pPr>
        <w:tabs>
          <w:tab w:val="num" w:pos="4014"/>
        </w:tabs>
        <w:ind w:left="4014" w:hanging="360"/>
      </w:pPr>
      <w:rPr>
        <w:rFonts w:ascii="Symbol" w:hAnsi="Symbol" w:hint="default"/>
      </w:rPr>
    </w:lvl>
    <w:lvl w:ilvl="4" w:tplc="04160003" w:tentative="1">
      <w:start w:val="1"/>
      <w:numFmt w:val="bullet"/>
      <w:lvlText w:val="o"/>
      <w:lvlJc w:val="left"/>
      <w:pPr>
        <w:tabs>
          <w:tab w:val="num" w:pos="4734"/>
        </w:tabs>
        <w:ind w:left="4734" w:hanging="360"/>
      </w:pPr>
      <w:rPr>
        <w:rFonts w:ascii="Courier New" w:hAnsi="Courier New" w:cs="Courier New" w:hint="default"/>
      </w:rPr>
    </w:lvl>
    <w:lvl w:ilvl="5" w:tplc="04160005" w:tentative="1">
      <w:start w:val="1"/>
      <w:numFmt w:val="bullet"/>
      <w:lvlText w:val=""/>
      <w:lvlJc w:val="left"/>
      <w:pPr>
        <w:tabs>
          <w:tab w:val="num" w:pos="5454"/>
        </w:tabs>
        <w:ind w:left="5454" w:hanging="360"/>
      </w:pPr>
      <w:rPr>
        <w:rFonts w:ascii="Wingdings" w:hAnsi="Wingdings" w:hint="default"/>
      </w:rPr>
    </w:lvl>
    <w:lvl w:ilvl="6" w:tplc="04160001" w:tentative="1">
      <w:start w:val="1"/>
      <w:numFmt w:val="bullet"/>
      <w:lvlText w:val=""/>
      <w:lvlJc w:val="left"/>
      <w:pPr>
        <w:tabs>
          <w:tab w:val="num" w:pos="6174"/>
        </w:tabs>
        <w:ind w:left="6174" w:hanging="360"/>
      </w:pPr>
      <w:rPr>
        <w:rFonts w:ascii="Symbol" w:hAnsi="Symbol" w:hint="default"/>
      </w:rPr>
    </w:lvl>
    <w:lvl w:ilvl="7" w:tplc="04160003" w:tentative="1">
      <w:start w:val="1"/>
      <w:numFmt w:val="bullet"/>
      <w:lvlText w:val="o"/>
      <w:lvlJc w:val="left"/>
      <w:pPr>
        <w:tabs>
          <w:tab w:val="num" w:pos="6894"/>
        </w:tabs>
        <w:ind w:left="6894" w:hanging="360"/>
      </w:pPr>
      <w:rPr>
        <w:rFonts w:ascii="Courier New" w:hAnsi="Courier New" w:cs="Courier New" w:hint="default"/>
      </w:rPr>
    </w:lvl>
    <w:lvl w:ilvl="8" w:tplc="04160005" w:tentative="1">
      <w:start w:val="1"/>
      <w:numFmt w:val="bullet"/>
      <w:lvlText w:val=""/>
      <w:lvlJc w:val="left"/>
      <w:pPr>
        <w:tabs>
          <w:tab w:val="num" w:pos="7614"/>
        </w:tabs>
        <w:ind w:left="7614" w:hanging="360"/>
      </w:pPr>
      <w:rPr>
        <w:rFonts w:ascii="Wingdings" w:hAnsi="Wingdings" w:hint="default"/>
      </w:rPr>
    </w:lvl>
  </w:abstractNum>
  <w:abstractNum w:abstractNumId="1" w15:restartNumberingAfterBreak="0">
    <w:nsid w:val="2B4B172C"/>
    <w:multiLevelType w:val="hybridMultilevel"/>
    <w:tmpl w:val="42483D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56754709">
    <w:abstractNumId w:val="0"/>
  </w:num>
  <w:num w:numId="2" w16cid:durableId="1102073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174EE"/>
    <w:rsid w:val="00006643"/>
    <w:rsid w:val="00021926"/>
    <w:rsid w:val="000A0393"/>
    <w:rsid w:val="000D0558"/>
    <w:rsid w:val="000D52C4"/>
    <w:rsid w:val="001064B6"/>
    <w:rsid w:val="0020298E"/>
    <w:rsid w:val="00250277"/>
    <w:rsid w:val="00274988"/>
    <w:rsid w:val="00294DCD"/>
    <w:rsid w:val="002D74F4"/>
    <w:rsid w:val="002D75EF"/>
    <w:rsid w:val="003667BF"/>
    <w:rsid w:val="00380CDB"/>
    <w:rsid w:val="003D50F8"/>
    <w:rsid w:val="003F29C5"/>
    <w:rsid w:val="0042521E"/>
    <w:rsid w:val="004B2416"/>
    <w:rsid w:val="004B24D3"/>
    <w:rsid w:val="004B4116"/>
    <w:rsid w:val="004B5CE5"/>
    <w:rsid w:val="004C1792"/>
    <w:rsid w:val="004C6DE6"/>
    <w:rsid w:val="00514B92"/>
    <w:rsid w:val="00576A24"/>
    <w:rsid w:val="005E09DA"/>
    <w:rsid w:val="005F538F"/>
    <w:rsid w:val="006031F0"/>
    <w:rsid w:val="006117F7"/>
    <w:rsid w:val="006253A2"/>
    <w:rsid w:val="00644495"/>
    <w:rsid w:val="006636EE"/>
    <w:rsid w:val="00692723"/>
    <w:rsid w:val="007667A6"/>
    <w:rsid w:val="0077454C"/>
    <w:rsid w:val="007A274F"/>
    <w:rsid w:val="007C098B"/>
    <w:rsid w:val="007F00D7"/>
    <w:rsid w:val="00825B45"/>
    <w:rsid w:val="0084067A"/>
    <w:rsid w:val="00842FCA"/>
    <w:rsid w:val="00852722"/>
    <w:rsid w:val="00853DAD"/>
    <w:rsid w:val="008A2448"/>
    <w:rsid w:val="008E78E5"/>
    <w:rsid w:val="009F5A88"/>
    <w:rsid w:val="00A7196C"/>
    <w:rsid w:val="00A72A6B"/>
    <w:rsid w:val="00A81AE1"/>
    <w:rsid w:val="00A96CA7"/>
    <w:rsid w:val="00AA10EA"/>
    <w:rsid w:val="00AE1625"/>
    <w:rsid w:val="00B6246B"/>
    <w:rsid w:val="00B8782F"/>
    <w:rsid w:val="00BF3772"/>
    <w:rsid w:val="00C04496"/>
    <w:rsid w:val="00C16544"/>
    <w:rsid w:val="00C52BA6"/>
    <w:rsid w:val="00C75F42"/>
    <w:rsid w:val="00CA5429"/>
    <w:rsid w:val="00CB1997"/>
    <w:rsid w:val="00D12C42"/>
    <w:rsid w:val="00D1411A"/>
    <w:rsid w:val="00D26A4F"/>
    <w:rsid w:val="00D4075D"/>
    <w:rsid w:val="00D91846"/>
    <w:rsid w:val="00D91FF6"/>
    <w:rsid w:val="00D97691"/>
    <w:rsid w:val="00DA57B2"/>
    <w:rsid w:val="00DD792F"/>
    <w:rsid w:val="00E3043B"/>
    <w:rsid w:val="00E35D52"/>
    <w:rsid w:val="00E7648B"/>
    <w:rsid w:val="00F10A62"/>
    <w:rsid w:val="00F14883"/>
    <w:rsid w:val="00F174EE"/>
    <w:rsid w:val="00F35498"/>
    <w:rsid w:val="00F758B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59B16BE9"/>
  <w15:docId w15:val="{FCD74479-9D56-48AB-B957-0C66674C9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74EE"/>
    <w:pPr>
      <w:spacing w:after="0" w:line="240" w:lineRule="auto"/>
    </w:pPr>
    <w:rPr>
      <w:rFonts w:ascii="Times New Roman" w:eastAsia="SimSun" w:hAnsi="Times New Roman" w:cs="Times New Roman"/>
      <w:sz w:val="24"/>
      <w:szCs w:val="24"/>
      <w:lang w:eastAsia="zh-CN"/>
    </w:rPr>
  </w:style>
  <w:style w:type="paragraph" w:styleId="Ttulo1">
    <w:name w:val="heading 1"/>
    <w:basedOn w:val="Normal"/>
    <w:next w:val="Normal"/>
    <w:link w:val="Ttulo1Char"/>
    <w:uiPriority w:val="9"/>
    <w:qFormat/>
    <w:rsid w:val="0042521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UNIDAVISEOPRIMRIA">
    <w:name w:val="UNIDAVI SEÇÃO PRIMÁRIA"/>
    <w:basedOn w:val="Normal"/>
    <w:rsid w:val="00F174EE"/>
    <w:rPr>
      <w:b/>
      <w:caps/>
      <w:lang w:val="en-US"/>
    </w:rPr>
  </w:style>
  <w:style w:type="paragraph" w:customStyle="1" w:styleId="UNIDAVISEOSECUNDARIA">
    <w:name w:val="UNIDAVI SEÇÃO SECUNDARIA"/>
    <w:basedOn w:val="Normal"/>
    <w:rsid w:val="00F174EE"/>
    <w:rPr>
      <w:caps/>
      <w:lang w:val="en-US"/>
    </w:rPr>
  </w:style>
  <w:style w:type="character" w:customStyle="1" w:styleId="UnidaviTexto-Espao15Char">
    <w:name w:val="Unidavi Texto - Espaço 1.5 Char"/>
    <w:link w:val="UnidaviTexto-Espao15"/>
    <w:rsid w:val="00F174EE"/>
    <w:rPr>
      <w:rFonts w:ascii="Times New Roman" w:eastAsia="Times New Roman" w:hAnsi="Times New Roman"/>
      <w:sz w:val="24"/>
      <w:szCs w:val="24"/>
      <w:lang w:eastAsia="pt-BR"/>
    </w:rPr>
  </w:style>
  <w:style w:type="paragraph" w:customStyle="1" w:styleId="UnidaviTexto-Espao15">
    <w:name w:val="Unidavi Texto - Espaço 1.5"/>
    <w:basedOn w:val="Normal"/>
    <w:link w:val="UnidaviTexto-Espao15Char"/>
    <w:rsid w:val="00F174EE"/>
    <w:pPr>
      <w:spacing w:line="360" w:lineRule="auto"/>
      <w:ind w:firstLine="709"/>
      <w:jc w:val="both"/>
    </w:pPr>
    <w:rPr>
      <w:rFonts w:eastAsia="Times New Roman" w:cstheme="minorBidi"/>
      <w:lang w:eastAsia="pt-BR"/>
    </w:rPr>
  </w:style>
  <w:style w:type="paragraph" w:customStyle="1" w:styleId="UnidaviSeoTerciria">
    <w:name w:val="Unidavi Seção Terciária"/>
    <w:basedOn w:val="Normal"/>
    <w:rsid w:val="00F174EE"/>
    <w:pPr>
      <w:spacing w:line="360" w:lineRule="auto"/>
    </w:pPr>
    <w:rPr>
      <w:rFonts w:eastAsia="Times New Roman"/>
      <w:b/>
      <w:lang w:eastAsia="pt-BR"/>
    </w:rPr>
  </w:style>
  <w:style w:type="paragraph" w:customStyle="1" w:styleId="UnidaviCitaoLonga">
    <w:name w:val="Unidavi Citação Longa"/>
    <w:basedOn w:val="Normal"/>
    <w:link w:val="UnidaviCitaoLongaChar"/>
    <w:rsid w:val="00294DCD"/>
    <w:pPr>
      <w:ind w:left="2268"/>
      <w:jc w:val="both"/>
    </w:pPr>
    <w:rPr>
      <w:sz w:val="20"/>
      <w:szCs w:val="20"/>
      <w:lang w:eastAsia="pt-BR"/>
    </w:rPr>
  </w:style>
  <w:style w:type="character" w:customStyle="1" w:styleId="UnidaviCitaoLongaChar">
    <w:name w:val="Unidavi Citação Longa Char"/>
    <w:link w:val="UnidaviCitaoLonga"/>
    <w:rsid w:val="00294DCD"/>
    <w:rPr>
      <w:rFonts w:ascii="Times New Roman" w:eastAsia="SimSun" w:hAnsi="Times New Roman" w:cs="Times New Roman"/>
      <w:sz w:val="20"/>
      <w:szCs w:val="20"/>
      <w:lang w:eastAsia="pt-BR"/>
    </w:rPr>
  </w:style>
  <w:style w:type="paragraph" w:customStyle="1" w:styleId="Capa">
    <w:name w:val="Capa"/>
    <w:basedOn w:val="Normal"/>
    <w:qFormat/>
    <w:rsid w:val="00AA10EA"/>
    <w:pPr>
      <w:spacing w:line="360" w:lineRule="auto"/>
      <w:ind w:left="4395"/>
      <w:jc w:val="both"/>
    </w:pPr>
    <w:rPr>
      <w:sz w:val="20"/>
    </w:rPr>
  </w:style>
  <w:style w:type="paragraph" w:customStyle="1" w:styleId="Capa1">
    <w:name w:val="Capa1"/>
    <w:basedOn w:val="Normal"/>
    <w:qFormat/>
    <w:rsid w:val="00AA10EA"/>
    <w:pPr>
      <w:jc w:val="center"/>
    </w:pPr>
  </w:style>
  <w:style w:type="paragraph" w:customStyle="1" w:styleId="Capa3">
    <w:name w:val="Capa3"/>
    <w:basedOn w:val="Normal"/>
    <w:qFormat/>
    <w:rsid w:val="00AA10EA"/>
    <w:pPr>
      <w:ind w:left="3969"/>
      <w:jc w:val="both"/>
    </w:pPr>
  </w:style>
  <w:style w:type="paragraph" w:customStyle="1" w:styleId="Resumo">
    <w:name w:val="Resumo"/>
    <w:basedOn w:val="Normal"/>
    <w:qFormat/>
    <w:rsid w:val="00AA10EA"/>
    <w:pPr>
      <w:spacing w:line="360" w:lineRule="auto"/>
      <w:jc w:val="both"/>
    </w:pPr>
  </w:style>
  <w:style w:type="paragraph" w:customStyle="1" w:styleId="Ttulospr-textuais">
    <w:name w:val="Títulos pré-textuais"/>
    <w:basedOn w:val="Normal"/>
    <w:rsid w:val="00AA10EA"/>
    <w:pPr>
      <w:spacing w:after="960"/>
      <w:jc w:val="center"/>
    </w:pPr>
    <w:rPr>
      <w:rFonts w:eastAsia="Times New Roman"/>
      <w:b/>
      <w:caps/>
      <w:szCs w:val="20"/>
      <w:lang w:eastAsia="pt-BR"/>
    </w:rPr>
  </w:style>
  <w:style w:type="paragraph" w:styleId="Rodap">
    <w:name w:val="footer"/>
    <w:basedOn w:val="Normal"/>
    <w:link w:val="RodapChar"/>
    <w:uiPriority w:val="99"/>
    <w:unhideWhenUsed/>
    <w:rsid w:val="00B8782F"/>
    <w:pPr>
      <w:tabs>
        <w:tab w:val="center" w:pos="4252"/>
        <w:tab w:val="right" w:pos="8504"/>
      </w:tabs>
    </w:pPr>
  </w:style>
  <w:style w:type="character" w:customStyle="1" w:styleId="RodapChar">
    <w:name w:val="Rodapé Char"/>
    <w:basedOn w:val="Fontepargpadro"/>
    <w:link w:val="Rodap"/>
    <w:uiPriority w:val="99"/>
    <w:rsid w:val="00B8782F"/>
    <w:rPr>
      <w:rFonts w:ascii="Times New Roman" w:eastAsia="SimSun" w:hAnsi="Times New Roman" w:cs="Times New Roman"/>
      <w:sz w:val="24"/>
      <w:szCs w:val="24"/>
      <w:lang w:eastAsia="zh-CN"/>
    </w:rPr>
  </w:style>
  <w:style w:type="paragraph" w:styleId="Cabealho">
    <w:name w:val="header"/>
    <w:basedOn w:val="Normal"/>
    <w:link w:val="CabealhoChar"/>
    <w:uiPriority w:val="99"/>
    <w:unhideWhenUsed/>
    <w:rsid w:val="00B8782F"/>
    <w:pPr>
      <w:tabs>
        <w:tab w:val="center" w:pos="4252"/>
        <w:tab w:val="right" w:pos="8504"/>
      </w:tabs>
    </w:pPr>
  </w:style>
  <w:style w:type="character" w:customStyle="1" w:styleId="CabealhoChar">
    <w:name w:val="Cabeçalho Char"/>
    <w:basedOn w:val="Fontepargpadro"/>
    <w:link w:val="Cabealho"/>
    <w:uiPriority w:val="99"/>
    <w:rsid w:val="00B8782F"/>
    <w:rPr>
      <w:rFonts w:ascii="Times New Roman" w:eastAsia="SimSun" w:hAnsi="Times New Roman" w:cs="Times New Roman"/>
      <w:sz w:val="24"/>
      <w:szCs w:val="24"/>
      <w:lang w:eastAsia="zh-CN"/>
    </w:rPr>
  </w:style>
  <w:style w:type="table" w:styleId="Tabelacomgrade">
    <w:name w:val="Table Grid"/>
    <w:basedOn w:val="Tabelanormal"/>
    <w:uiPriority w:val="39"/>
    <w:rsid w:val="000D05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42521E"/>
    <w:rPr>
      <w:rFonts w:asciiTheme="majorHAnsi" w:eastAsiaTheme="majorEastAsia" w:hAnsiTheme="majorHAnsi" w:cstheme="majorBidi"/>
      <w:color w:val="2E74B5" w:themeColor="accent1" w:themeShade="BF"/>
      <w:sz w:val="32"/>
      <w:szCs w:val="3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8355">
      <w:bodyDiv w:val="1"/>
      <w:marLeft w:val="0"/>
      <w:marRight w:val="0"/>
      <w:marTop w:val="0"/>
      <w:marBottom w:val="0"/>
      <w:divBdr>
        <w:top w:val="none" w:sz="0" w:space="0" w:color="auto"/>
        <w:left w:val="none" w:sz="0" w:space="0" w:color="auto"/>
        <w:bottom w:val="none" w:sz="0" w:space="0" w:color="auto"/>
        <w:right w:val="none" w:sz="0" w:space="0" w:color="auto"/>
      </w:divBdr>
    </w:div>
    <w:div w:id="516114659">
      <w:bodyDiv w:val="1"/>
      <w:marLeft w:val="0"/>
      <w:marRight w:val="0"/>
      <w:marTop w:val="0"/>
      <w:marBottom w:val="0"/>
      <w:divBdr>
        <w:top w:val="none" w:sz="0" w:space="0" w:color="auto"/>
        <w:left w:val="none" w:sz="0" w:space="0" w:color="auto"/>
        <w:bottom w:val="none" w:sz="0" w:space="0" w:color="auto"/>
        <w:right w:val="none" w:sz="0" w:space="0" w:color="auto"/>
      </w:divBdr>
    </w:div>
    <w:div w:id="18716431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4517</TotalTime>
  <Pages>18</Pages>
  <Words>1975</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12615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 Visentainer</dc:creator>
  <cp:keywords/>
  <dc:description/>
  <cp:lastModifiedBy>Pierre Capistrano Lopes</cp:lastModifiedBy>
  <cp:revision>3</cp:revision>
  <dcterms:created xsi:type="dcterms:W3CDTF">2023-03-03T19:11:00Z</dcterms:created>
  <dcterms:modified xsi:type="dcterms:W3CDTF">2023-04-28T21:07:00Z</dcterms:modified>
  <cp:category/>
</cp:coreProperties>
</file>